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1E7FA" w14:textId="77777777" w:rsidR="00453054" w:rsidRPr="00453054" w:rsidRDefault="00277EA3" w:rsidP="000550D3">
      <w:pPr>
        <w:pStyle w:val="1"/>
      </w:pPr>
      <w:bookmarkStart w:id="0" w:name="OLE_LINK11"/>
      <w:r>
        <w:rPr>
          <w:rFonts w:hint="eastAsia"/>
        </w:rPr>
        <w:t>GPU</w:t>
      </w:r>
      <w:r>
        <w:t>上</w:t>
      </w:r>
      <w:r w:rsidR="00453054">
        <w:t>基于</w:t>
      </w:r>
      <w:r w:rsidR="00453054">
        <w:rPr>
          <w:rFonts w:hint="eastAsia"/>
        </w:rPr>
        <w:t>旋转</w:t>
      </w:r>
      <w:r w:rsidR="00453054">
        <w:t>不变细化算法</w:t>
      </w:r>
      <w:r w:rsidR="00453054">
        <w:rPr>
          <w:rFonts w:hint="eastAsia"/>
        </w:rPr>
        <w:t>的并行</w:t>
      </w:r>
      <w:r w:rsidR="00453054">
        <w:t>加速策略</w:t>
      </w:r>
    </w:p>
    <w:bookmarkEnd w:id="0"/>
    <w:p w14:paraId="69ED2B2C" w14:textId="77777777" w:rsidR="00745798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Abstract</w:t>
      </w:r>
    </w:p>
    <w:p w14:paraId="4A9E3085" w14:textId="77777777" w:rsidR="00A20DAE" w:rsidRPr="007C5CB9" w:rsidRDefault="00A20DAE" w:rsidP="00A20DAE">
      <w:pPr>
        <w:rPr>
          <w:rFonts w:ascii="Times New Roman" w:hAnsi="Times New Roman" w:cs="Times New Roman"/>
        </w:rPr>
      </w:pPr>
    </w:p>
    <w:p w14:paraId="31B8299F" w14:textId="77777777" w:rsidR="00F02D07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Keywords</w:t>
      </w:r>
    </w:p>
    <w:p w14:paraId="0121814C" w14:textId="77777777" w:rsidR="00506FC0" w:rsidRPr="004546C4" w:rsidRDefault="00CB21EE" w:rsidP="004546C4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1</w:t>
      </w:r>
      <w:r w:rsidR="008166F3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</w:t>
      </w:r>
      <w:r w:rsidR="00F02D07" w:rsidRPr="007C5CB9">
        <w:rPr>
          <w:rFonts w:ascii="Times New Roman" w:hAnsi="Times New Roman" w:cs="Times New Roman"/>
        </w:rPr>
        <w:t xml:space="preserve"> </w:t>
      </w:r>
      <w:r w:rsidR="00C43973">
        <w:rPr>
          <w:rFonts w:ascii="Times New Roman" w:hAnsi="Times New Roman" w:cs="Times New Roman" w:hint="eastAsia"/>
        </w:rPr>
        <w:t>引言</w:t>
      </w:r>
    </w:p>
    <w:p w14:paraId="7D69ED7D" w14:textId="77777777" w:rsidR="00277EA3" w:rsidRPr="00277EA3" w:rsidRDefault="00277EA3" w:rsidP="004546C4">
      <w:pPr>
        <w:ind w:firstLineChars="200" w:firstLine="420"/>
      </w:pP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的发展，</w:t>
      </w:r>
      <w:r>
        <w:rPr>
          <w:rFonts w:ascii="Times New Roman" w:hAnsi="Times New Roman" w:cs="Times New Roman"/>
        </w:rPr>
        <w:t>GPGPU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并行处理能力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增强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>等通用并行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模型的出现，</w: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其能够解决</w:t>
      </w:r>
      <w:r>
        <w:rPr>
          <w:rFonts w:ascii="Times New Roman" w:hAnsi="Times New Roman" w:cs="Times New Roman" w:hint="eastAsia"/>
        </w:rPr>
        <w:t>很多领域</w:t>
      </w:r>
      <w:r>
        <w:rPr>
          <w:rFonts w:ascii="Times New Roman" w:hAnsi="Times New Roman" w:cs="Times New Roman"/>
        </w:rPr>
        <w:t>内的大型数据</w:t>
      </w:r>
      <w:r>
        <w:rPr>
          <w:rFonts w:ascii="Times New Roman" w:hAnsi="Times New Roman" w:cs="Times New Roman" w:hint="eastAsia"/>
        </w:rPr>
        <w:t>密集</w:t>
      </w:r>
      <w:r>
        <w:rPr>
          <w:rFonts w:ascii="Times New Roman" w:hAnsi="Times New Roman" w:cs="Times New Roman"/>
        </w:rPr>
        <w:t>和计算密集的问题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如图像处理、科学计算等</w:t>
      </w:r>
      <w:r w:rsidR="00FB3AD3"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/>
        </w:rPr>
        <w:t>。</w:t>
      </w:r>
    </w:p>
    <w:p w14:paraId="63C8CD0B" w14:textId="77777777" w:rsidR="00084F37" w:rsidRDefault="00685C54" w:rsidP="00FA7A20">
      <w:pPr>
        <w:ind w:firstLine="420"/>
        <w:rPr>
          <w:rFonts w:ascii="Times New Roman" w:hAnsi="Times New Roman" w:cs="Times New Roman"/>
        </w:rPr>
      </w:pPr>
      <w:bookmarkStart w:id="1" w:name="OLE_LINK12"/>
      <w:r>
        <w:rPr>
          <w:rFonts w:ascii="Times New Roman" w:hAnsi="Times New Roman" w:cs="Times New Roman" w:hint="eastAsia"/>
        </w:rPr>
        <w:t>在</w:t>
      </w:r>
      <w:r w:rsidR="006E36D4">
        <w:rPr>
          <w:rFonts w:ascii="Times New Roman" w:hAnsi="Times New Roman" w:cs="Times New Roman"/>
        </w:rPr>
        <w:t>图像处理中，</w:t>
      </w:r>
      <w:r w:rsidR="000C65CA">
        <w:rPr>
          <w:rFonts w:ascii="Times New Roman" w:hAnsi="Times New Roman" w:cs="Times New Roman" w:hint="eastAsia"/>
        </w:rPr>
        <w:t>图像</w:t>
      </w:r>
      <w:r w:rsidR="005E3EB4">
        <w:rPr>
          <w:rFonts w:ascii="Times New Roman" w:hAnsi="Times New Roman" w:cs="Times New Roman" w:hint="eastAsia"/>
        </w:rPr>
        <w:t>细化</w:t>
      </w:r>
      <w:r w:rsidR="000C65CA">
        <w:rPr>
          <w:rFonts w:ascii="Times New Roman" w:hAnsi="Times New Roman" w:cs="Times New Roman" w:hint="eastAsia"/>
        </w:rPr>
        <w:t>算法</w:t>
      </w:r>
      <w:r w:rsidR="006E36D4">
        <w:rPr>
          <w:rFonts w:ascii="Times New Roman" w:hAnsi="Times New Roman" w:cs="Times New Roman" w:hint="eastAsia"/>
        </w:rPr>
        <w:t>为</w:t>
      </w:r>
      <w:r w:rsidR="000550D3">
        <w:rPr>
          <w:rFonts w:ascii="Times New Roman" w:hAnsi="Times New Roman" w:cs="Times New Roman"/>
        </w:rPr>
        <w:t>将</w:t>
      </w:r>
      <w:r w:rsidR="000C65CA">
        <w:rPr>
          <w:rFonts w:ascii="Times New Roman" w:hAnsi="Times New Roman" w:cs="Times New Roman"/>
        </w:rPr>
        <w:t>形状</w:t>
      </w:r>
      <w:r w:rsidR="00AB10B4">
        <w:rPr>
          <w:rFonts w:ascii="Times New Roman" w:hAnsi="Times New Roman" w:cs="Times New Roman" w:hint="eastAsia"/>
        </w:rPr>
        <w:t>宽度</w:t>
      </w:r>
      <w:r w:rsidR="00974B81">
        <w:rPr>
          <w:rFonts w:ascii="Times New Roman" w:hAnsi="Times New Roman" w:cs="Times New Roman" w:hint="eastAsia"/>
        </w:rPr>
        <w:t>变</w:t>
      </w:r>
      <w:r w:rsidR="004546C4">
        <w:rPr>
          <w:rFonts w:ascii="Times New Roman" w:hAnsi="Times New Roman" w:cs="Times New Roman"/>
        </w:rPr>
        <w:t>为</w:t>
      </w:r>
      <w:r w:rsidR="004546C4">
        <w:rPr>
          <w:rFonts w:ascii="Times New Roman" w:hAnsi="Times New Roman" w:cs="Times New Roman"/>
        </w:rPr>
        <w:t>1</w:t>
      </w:r>
      <w:r w:rsidR="004546C4">
        <w:rPr>
          <w:rFonts w:ascii="Times New Roman" w:hAnsi="Times New Roman" w:cs="Times New Roman" w:hint="eastAsia"/>
        </w:rPr>
        <w:t>像</w:t>
      </w:r>
      <w:r w:rsidR="00D5409F">
        <w:rPr>
          <w:rFonts w:ascii="Times New Roman" w:hAnsi="Times New Roman" w:cs="Times New Roman"/>
        </w:rPr>
        <w:t>素宽度的过程</w:t>
      </w:r>
      <w:r w:rsidR="004C4D71">
        <w:rPr>
          <w:rFonts w:ascii="Times New Roman" w:hAnsi="Times New Roman" w:cs="Times New Roman" w:hint="eastAsia"/>
        </w:rPr>
        <w:t>。细化</w:t>
      </w:r>
      <w:r w:rsidR="004C4D71">
        <w:rPr>
          <w:rFonts w:ascii="Times New Roman" w:hAnsi="Times New Roman" w:cs="Times New Roman"/>
        </w:rPr>
        <w:t>算法能够</w:t>
      </w:r>
      <w:r w:rsidR="004C4D71">
        <w:rPr>
          <w:rFonts w:ascii="Times New Roman" w:hAnsi="Times New Roman" w:cs="Times New Roman" w:hint="eastAsia"/>
        </w:rPr>
        <w:t>在</w:t>
      </w:r>
      <w:r w:rsidR="00176208">
        <w:rPr>
          <w:rFonts w:ascii="Times New Roman" w:hAnsi="Times New Roman" w:cs="Times New Roman" w:hint="eastAsia"/>
        </w:rPr>
        <w:t>保持</w:t>
      </w:r>
      <w:r w:rsidR="004C4D71">
        <w:rPr>
          <w:rFonts w:ascii="Times New Roman" w:hAnsi="Times New Roman" w:cs="Times New Roman" w:hint="eastAsia"/>
        </w:rPr>
        <w:t>形状骨架</w:t>
      </w:r>
      <w:r w:rsidR="004C4D71">
        <w:rPr>
          <w:rFonts w:ascii="Times New Roman" w:hAnsi="Times New Roman" w:cs="Times New Roman"/>
        </w:rPr>
        <w:t>的</w:t>
      </w:r>
      <w:r w:rsidR="004C4D71">
        <w:rPr>
          <w:rFonts w:ascii="Times New Roman" w:hAnsi="Times New Roman" w:cs="Times New Roman" w:hint="eastAsia"/>
        </w:rPr>
        <w:t>基础</w:t>
      </w:r>
      <w:r w:rsidR="004C4D71">
        <w:rPr>
          <w:rFonts w:ascii="Times New Roman" w:hAnsi="Times New Roman" w:cs="Times New Roman"/>
        </w:rPr>
        <w:t>上减少</w:t>
      </w:r>
      <w:r w:rsidR="004C4D71">
        <w:rPr>
          <w:rFonts w:ascii="Times New Roman" w:hAnsi="Times New Roman" w:cs="Times New Roman" w:hint="eastAsia"/>
        </w:rPr>
        <w:t>冗余</w:t>
      </w:r>
      <w:r w:rsidR="004C4D71">
        <w:rPr>
          <w:rFonts w:ascii="Times New Roman" w:hAnsi="Times New Roman" w:cs="Times New Roman"/>
        </w:rPr>
        <w:t>信息，因此</w:t>
      </w:r>
      <w:r w:rsidR="004C4D71">
        <w:rPr>
          <w:rFonts w:ascii="Times New Roman" w:hAnsi="Times New Roman" w:cs="Times New Roman" w:hint="eastAsia"/>
        </w:rPr>
        <w:t>细化</w:t>
      </w:r>
      <w:r w:rsidR="004C4D71">
        <w:rPr>
          <w:rFonts w:ascii="Times New Roman" w:hAnsi="Times New Roman" w:cs="Times New Roman"/>
        </w:rPr>
        <w:t>是很多</w:t>
      </w:r>
      <w:r w:rsidR="00AF076D">
        <w:rPr>
          <w:rFonts w:ascii="Times New Roman" w:hAnsi="Times New Roman" w:cs="Times New Roman" w:hint="eastAsia"/>
        </w:rPr>
        <w:t>复杂图像</w:t>
      </w:r>
      <w:r w:rsidR="00AF076D">
        <w:rPr>
          <w:rFonts w:ascii="Times New Roman" w:hAnsi="Times New Roman" w:cs="Times New Roman"/>
        </w:rPr>
        <w:t>算法</w:t>
      </w:r>
      <w:r w:rsidR="00AF076D">
        <w:rPr>
          <w:rFonts w:ascii="Times New Roman" w:hAnsi="Times New Roman" w:cs="Times New Roman" w:hint="eastAsia"/>
        </w:rPr>
        <w:t>的</w:t>
      </w:r>
      <w:r w:rsidR="00AF076D">
        <w:rPr>
          <w:rFonts w:ascii="Times New Roman" w:hAnsi="Times New Roman" w:cs="Times New Roman"/>
        </w:rPr>
        <w:t>一个重要的预处理步骤，</w:t>
      </w:r>
      <w:r w:rsidR="00AF076D">
        <w:rPr>
          <w:rFonts w:ascii="Times New Roman" w:hAnsi="Times New Roman" w:cs="Times New Roman" w:hint="eastAsia"/>
        </w:rPr>
        <w:t>如字符</w:t>
      </w:r>
      <w:r w:rsidR="00084F37">
        <w:rPr>
          <w:rFonts w:ascii="Times New Roman" w:hAnsi="Times New Roman" w:cs="Times New Roman"/>
        </w:rPr>
        <w:t>识别</w:t>
      </w:r>
      <w:r w:rsidR="00084F37">
        <w:rPr>
          <w:rFonts w:ascii="Times New Roman" w:hAnsi="Times New Roman" w:cs="Times New Roman" w:hint="eastAsia"/>
        </w:rPr>
        <w:t>、</w:t>
      </w:r>
      <w:r w:rsidR="00AF076D">
        <w:rPr>
          <w:rFonts w:ascii="Times New Roman" w:hAnsi="Times New Roman" w:cs="Times New Roman"/>
        </w:rPr>
        <w:t>模式识别等。</w:t>
      </w:r>
      <w:r w:rsidR="00EA7E53" w:rsidRPr="007C5CB9">
        <w:rPr>
          <w:rFonts w:ascii="Times New Roman" w:hAnsi="Times New Roman" w:cs="Times New Roman"/>
        </w:rPr>
        <w:t>Lam</w:t>
      </w:r>
      <w:r w:rsidR="00EA7E53">
        <w:rPr>
          <w:rFonts w:ascii="Times New Roman" w:hAnsi="Times New Roman" w:cs="Times New Roman"/>
        </w:rPr>
        <w:t xml:space="preserve"> </w:t>
      </w:r>
      <w:r w:rsidR="004546C4">
        <w:rPr>
          <w:rFonts w:ascii="Times New Roman" w:hAnsi="Times New Roman" w:cs="Times New Roman" w:hint="eastAsia"/>
        </w:rPr>
        <w:t>等</w:t>
      </w:r>
      <w:r w:rsidR="00EA7E53">
        <w:rPr>
          <w:rFonts w:ascii="Times New Roman" w:hAnsi="Times New Roman" w:cs="Times New Roman"/>
        </w:rPr>
        <w:t>[8]</w:t>
      </w:r>
      <w:r w:rsidR="00C9606F">
        <w:rPr>
          <w:rFonts w:ascii="Times New Roman" w:hAnsi="Times New Roman" w:cs="Times New Roman" w:hint="eastAsia"/>
        </w:rPr>
        <w:t>于</w:t>
      </w:r>
      <w:r w:rsidR="00C9606F">
        <w:rPr>
          <w:rFonts w:ascii="Times New Roman" w:hAnsi="Times New Roman" w:cs="Times New Roman" w:hint="eastAsia"/>
        </w:rPr>
        <w:t>1992</w:t>
      </w:r>
      <w:r w:rsidR="00C9606F">
        <w:rPr>
          <w:rFonts w:ascii="Times New Roman" w:hAnsi="Times New Roman" w:cs="Times New Roman" w:hint="eastAsia"/>
        </w:rPr>
        <w:t>年</w:t>
      </w:r>
      <w:r w:rsidR="00372EED">
        <w:rPr>
          <w:rFonts w:ascii="Times New Roman" w:hAnsi="Times New Roman" w:cs="Times New Roman"/>
        </w:rPr>
        <w:t>调研</w:t>
      </w:r>
      <w:r w:rsidR="00372EED">
        <w:rPr>
          <w:rFonts w:ascii="Times New Roman" w:hAnsi="Times New Roman" w:cs="Times New Roman" w:hint="eastAsia"/>
        </w:rPr>
        <w:t>了</w:t>
      </w:r>
      <w:r w:rsidR="00372EED">
        <w:rPr>
          <w:rFonts w:ascii="Times New Roman" w:hAnsi="Times New Roman" w:cs="Times New Roman"/>
        </w:rPr>
        <w:t>上百种</w:t>
      </w:r>
      <w:r w:rsidR="00C9606F">
        <w:rPr>
          <w:rFonts w:ascii="Times New Roman" w:hAnsi="Times New Roman" w:cs="Times New Roman" w:hint="eastAsia"/>
        </w:rPr>
        <w:t>图像细化</w:t>
      </w:r>
      <w:r w:rsidR="00372EED">
        <w:rPr>
          <w:rFonts w:ascii="Times New Roman" w:hAnsi="Times New Roman" w:cs="Times New Roman"/>
        </w:rPr>
        <w:t>算法</w:t>
      </w:r>
      <w:r w:rsidR="004D6FDA">
        <w:rPr>
          <w:rFonts w:ascii="Times New Roman" w:hAnsi="Times New Roman" w:cs="Times New Roman" w:hint="eastAsia"/>
        </w:rPr>
        <w:t>，</w:t>
      </w:r>
      <w:r w:rsidR="004D6FDA">
        <w:rPr>
          <w:rFonts w:ascii="Times New Roman" w:hAnsi="Times New Roman" w:cs="Times New Roman"/>
        </w:rPr>
        <w:t>将</w:t>
      </w:r>
      <w:r w:rsidR="00C9606F">
        <w:rPr>
          <w:rFonts w:ascii="Times New Roman" w:hAnsi="Times New Roman" w:cs="Times New Roman"/>
        </w:rPr>
        <w:t>图像</w:t>
      </w:r>
      <w:r w:rsidR="00C9606F">
        <w:rPr>
          <w:rFonts w:ascii="Times New Roman" w:hAnsi="Times New Roman" w:cs="Times New Roman" w:hint="eastAsia"/>
        </w:rPr>
        <w:t>细化</w:t>
      </w:r>
      <w:r w:rsidR="004D6FDA">
        <w:rPr>
          <w:rFonts w:ascii="Times New Roman" w:hAnsi="Times New Roman" w:cs="Times New Roman"/>
        </w:rPr>
        <w:t>算法</w:t>
      </w:r>
      <w:r w:rsidR="006E66BC">
        <w:rPr>
          <w:rFonts w:ascii="Times New Roman" w:hAnsi="Times New Roman" w:cs="Times New Roman"/>
        </w:rPr>
        <w:t>分为两类</w:t>
      </w:r>
      <w:r w:rsidR="00084F37">
        <w:rPr>
          <w:rFonts w:ascii="Times New Roman" w:hAnsi="Times New Roman" w:cs="Times New Roman" w:hint="eastAsia"/>
        </w:rPr>
        <w:t>：</w:t>
      </w:r>
      <w:r w:rsidR="00C9606F">
        <w:rPr>
          <w:rFonts w:ascii="Times New Roman" w:hAnsi="Times New Roman" w:cs="Times New Roman"/>
        </w:rPr>
        <w:t>并行细化算法和</w:t>
      </w:r>
      <w:r w:rsidR="00C9606F">
        <w:rPr>
          <w:rFonts w:ascii="Times New Roman" w:hAnsi="Times New Roman" w:cs="Times New Roman" w:hint="eastAsia"/>
        </w:rPr>
        <w:t>串行</w:t>
      </w:r>
      <w:r w:rsidR="00C9606F">
        <w:rPr>
          <w:rFonts w:ascii="Times New Roman" w:hAnsi="Times New Roman" w:cs="Times New Roman"/>
        </w:rPr>
        <w:t>细化算法</w:t>
      </w:r>
      <w:r w:rsidR="00372EED">
        <w:rPr>
          <w:rFonts w:ascii="Times New Roman" w:hAnsi="Times New Roman" w:cs="Times New Roman" w:hint="eastAsia"/>
        </w:rPr>
        <w:t>。</w:t>
      </w:r>
      <w:r w:rsidR="00372EED">
        <w:rPr>
          <w:rFonts w:ascii="Times New Roman" w:hAnsi="Times New Roman" w:cs="Times New Roman"/>
        </w:rPr>
        <w:t>并行</w:t>
      </w:r>
      <w:r w:rsidR="00372EED">
        <w:rPr>
          <w:rFonts w:ascii="Times New Roman" w:hAnsi="Times New Roman" w:cs="Times New Roman" w:hint="eastAsia"/>
        </w:rPr>
        <w:t>细化</w:t>
      </w:r>
      <w:r w:rsidR="00372EED">
        <w:rPr>
          <w:rFonts w:ascii="Times New Roman" w:hAnsi="Times New Roman" w:cs="Times New Roman"/>
        </w:rPr>
        <w:t>算法</w:t>
      </w:r>
      <w:r w:rsidR="00372EED">
        <w:rPr>
          <w:rFonts w:ascii="Times New Roman" w:hAnsi="Times New Roman" w:cs="Times New Roman" w:hint="eastAsia"/>
        </w:rPr>
        <w:t>通过</w:t>
      </w:r>
      <w:r w:rsidR="00372EED">
        <w:rPr>
          <w:rFonts w:ascii="Times New Roman" w:hAnsi="Times New Roman" w:cs="Times New Roman"/>
        </w:rPr>
        <w:t>每次迭代删除</w:t>
      </w:r>
      <w:r w:rsidR="004D6FDA">
        <w:rPr>
          <w:rFonts w:ascii="Times New Roman" w:hAnsi="Times New Roman" w:cs="Times New Roman" w:hint="eastAsia"/>
        </w:rPr>
        <w:t>边缘冗余</w:t>
      </w:r>
      <w:r w:rsidR="004D6FDA">
        <w:rPr>
          <w:rFonts w:ascii="Times New Roman" w:hAnsi="Times New Roman" w:cs="Times New Roman"/>
        </w:rPr>
        <w:t>点</w:t>
      </w:r>
      <w:r w:rsidR="00372EED">
        <w:rPr>
          <w:rFonts w:ascii="Times New Roman" w:hAnsi="Times New Roman" w:cs="Times New Roman"/>
        </w:rPr>
        <w:t>，</w:t>
      </w:r>
      <w:r w:rsidR="004D6FDA">
        <w:rPr>
          <w:rFonts w:ascii="Times New Roman" w:hAnsi="Times New Roman" w:cs="Times New Roman" w:hint="eastAsia"/>
        </w:rPr>
        <w:t>串行</w:t>
      </w:r>
      <w:r w:rsidR="004D6FDA">
        <w:rPr>
          <w:rFonts w:ascii="Times New Roman" w:hAnsi="Times New Roman" w:cs="Times New Roman"/>
        </w:rPr>
        <w:t>细化</w:t>
      </w:r>
      <w:r w:rsidR="00084F37">
        <w:rPr>
          <w:rFonts w:ascii="Times New Roman" w:hAnsi="Times New Roman" w:cs="Times New Roman" w:hint="eastAsia"/>
        </w:rPr>
        <w:t>算法</w:t>
      </w:r>
      <w:r w:rsidR="004D6FDA">
        <w:rPr>
          <w:rFonts w:ascii="Times New Roman" w:hAnsi="Times New Roman" w:cs="Times New Roman" w:hint="eastAsia"/>
        </w:rPr>
        <w:t>则</w:t>
      </w:r>
      <w:r w:rsidR="004D6FDA">
        <w:rPr>
          <w:rFonts w:ascii="Times New Roman" w:hAnsi="Times New Roman" w:cs="Times New Roman"/>
        </w:rPr>
        <w:t>一次删除所有冗余</w:t>
      </w:r>
      <w:r w:rsidR="004D6FDA">
        <w:rPr>
          <w:rFonts w:ascii="Times New Roman" w:hAnsi="Times New Roman" w:cs="Times New Roman" w:hint="eastAsia"/>
        </w:rPr>
        <w:t>点</w:t>
      </w:r>
      <w:r w:rsidR="004546C4">
        <w:rPr>
          <w:rFonts w:ascii="Times New Roman" w:hAnsi="Times New Roman" w:cs="Times New Roman"/>
        </w:rPr>
        <w:t>。</w:t>
      </w:r>
      <w:r w:rsidR="004D6FDA">
        <w:rPr>
          <w:rFonts w:ascii="Times New Roman" w:hAnsi="Times New Roman" w:cs="Times New Roman" w:hint="eastAsia"/>
        </w:rPr>
        <w:t>并行</w:t>
      </w:r>
      <w:r w:rsidR="004D6FDA">
        <w:rPr>
          <w:rFonts w:ascii="Times New Roman" w:hAnsi="Times New Roman" w:cs="Times New Roman"/>
        </w:rPr>
        <w:t>细化算法</w:t>
      </w:r>
      <w:r w:rsidR="004D6FDA">
        <w:rPr>
          <w:rFonts w:ascii="Times New Roman" w:hAnsi="Times New Roman" w:cs="Times New Roman" w:hint="eastAsia"/>
        </w:rPr>
        <w:t>通常</w:t>
      </w:r>
      <w:r w:rsidR="004D6FDA">
        <w:rPr>
          <w:rFonts w:ascii="Times New Roman" w:hAnsi="Times New Roman" w:cs="Times New Roman"/>
        </w:rPr>
        <w:t>比串行细化算法</w:t>
      </w:r>
      <w:r w:rsidR="004D6FDA">
        <w:rPr>
          <w:rFonts w:ascii="Times New Roman" w:hAnsi="Times New Roman" w:cs="Times New Roman" w:hint="eastAsia"/>
        </w:rPr>
        <w:t>快</w:t>
      </w:r>
      <w:r w:rsidR="004D6FDA">
        <w:rPr>
          <w:rFonts w:ascii="Times New Roman" w:hAnsi="Times New Roman" w:cs="Times New Roman"/>
        </w:rPr>
        <w:t>，但</w:t>
      </w:r>
      <w:r w:rsidR="004D6FDA">
        <w:rPr>
          <w:rFonts w:ascii="Times New Roman" w:hAnsi="Times New Roman" w:cs="Times New Roman" w:hint="eastAsia"/>
        </w:rPr>
        <w:t>串行</w:t>
      </w:r>
      <w:r w:rsidR="004D6FDA">
        <w:rPr>
          <w:rFonts w:ascii="Times New Roman" w:hAnsi="Times New Roman" w:cs="Times New Roman"/>
        </w:rPr>
        <w:t>细化算法往往能产生更好的结果。</w:t>
      </w:r>
      <w:r w:rsidR="00341CB0">
        <w:rPr>
          <w:rFonts w:ascii="Times New Roman" w:hAnsi="Times New Roman" w:cs="Times New Roman" w:hint="eastAsia"/>
        </w:rPr>
        <w:t>近年来</w:t>
      </w:r>
      <w:r w:rsidR="00341CB0">
        <w:rPr>
          <w:rFonts w:ascii="Times New Roman" w:hAnsi="Times New Roman" w:cs="Times New Roman"/>
        </w:rPr>
        <w:t>，图像</w:t>
      </w:r>
      <w:r w:rsidR="00341CB0">
        <w:rPr>
          <w:rFonts w:ascii="Times New Roman" w:hAnsi="Times New Roman" w:cs="Times New Roman" w:hint="eastAsia"/>
        </w:rPr>
        <w:t>大小逐渐</w:t>
      </w:r>
      <w:r w:rsidR="00341CB0">
        <w:rPr>
          <w:rFonts w:ascii="Times New Roman" w:hAnsi="Times New Roman" w:cs="Times New Roman"/>
        </w:rPr>
        <w:t>增大</w:t>
      </w:r>
      <w:r w:rsidR="00D531A2">
        <w:rPr>
          <w:rFonts w:ascii="Times New Roman" w:hAnsi="Times New Roman" w:cs="Times New Roman" w:hint="eastAsia"/>
        </w:rPr>
        <w:t>，</w:t>
      </w:r>
      <w:r w:rsidR="00D531A2">
        <w:rPr>
          <w:rFonts w:ascii="Times New Roman" w:hAnsi="Times New Roman" w:cs="Times New Roman"/>
        </w:rPr>
        <w:t>如医学图像和卫星遥感图像，图像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的</w:t>
      </w:r>
      <w:r w:rsidR="00800713">
        <w:rPr>
          <w:rFonts w:ascii="Times New Roman" w:hAnsi="Times New Roman" w:cs="Times New Roman" w:hint="eastAsia"/>
        </w:rPr>
        <w:t>处理</w:t>
      </w:r>
      <w:r w:rsidR="00D531A2">
        <w:rPr>
          <w:rFonts w:ascii="Times New Roman" w:hAnsi="Times New Roman" w:cs="Times New Roman"/>
        </w:rPr>
        <w:t>时间</w:t>
      </w:r>
      <w:r w:rsidR="00D531A2">
        <w:rPr>
          <w:rFonts w:ascii="Times New Roman" w:hAnsi="Times New Roman" w:cs="Times New Roman" w:hint="eastAsia"/>
        </w:rPr>
        <w:t>也相应</w:t>
      </w:r>
      <w:r w:rsidR="00D531A2">
        <w:rPr>
          <w:rFonts w:ascii="Times New Roman" w:hAnsi="Times New Roman" w:cs="Times New Roman"/>
        </w:rPr>
        <w:t>增加</w:t>
      </w:r>
      <w:r w:rsidR="00CE47B2">
        <w:rPr>
          <w:rFonts w:ascii="Times New Roman" w:hAnsi="Times New Roman" w:cs="Times New Roman" w:hint="eastAsia"/>
        </w:rPr>
        <w:t>。</w:t>
      </w:r>
      <w:r w:rsidR="00EB3107">
        <w:rPr>
          <w:rFonts w:ascii="Times New Roman" w:hAnsi="Times New Roman" w:cs="Times New Roman"/>
        </w:rPr>
        <w:t>大图像</w:t>
      </w:r>
      <w:r w:rsidR="00EB3107">
        <w:rPr>
          <w:rFonts w:ascii="Times New Roman" w:hAnsi="Times New Roman" w:cs="Times New Roman" w:hint="eastAsia"/>
        </w:rPr>
        <w:t>对</w:t>
      </w:r>
      <w:r w:rsidR="00EB3107">
        <w:rPr>
          <w:rFonts w:ascii="Times New Roman" w:hAnsi="Times New Roman" w:cs="Times New Roman"/>
        </w:rPr>
        <w:t>细化算法</w:t>
      </w:r>
      <w:r w:rsidR="00EB3107">
        <w:rPr>
          <w:rFonts w:ascii="Times New Roman" w:hAnsi="Times New Roman" w:cs="Times New Roman" w:hint="eastAsia"/>
        </w:rPr>
        <w:t>的</w:t>
      </w:r>
      <w:r w:rsidR="00EB3107">
        <w:rPr>
          <w:rFonts w:ascii="Times New Roman" w:hAnsi="Times New Roman" w:cs="Times New Roman"/>
        </w:rPr>
        <w:t>实时性</w:t>
      </w:r>
      <w:r w:rsidR="00EB3107">
        <w:rPr>
          <w:rFonts w:ascii="Times New Roman" w:hAnsi="Times New Roman" w:cs="Times New Roman" w:hint="eastAsia"/>
        </w:rPr>
        <w:t>来说</w:t>
      </w:r>
      <w:r w:rsidR="00EB3107">
        <w:rPr>
          <w:rFonts w:ascii="Times New Roman" w:hAnsi="Times New Roman" w:cs="Times New Roman"/>
        </w:rPr>
        <w:t>是一个</w:t>
      </w:r>
      <w:r w:rsidR="00EB3107">
        <w:rPr>
          <w:rFonts w:ascii="Times New Roman" w:hAnsi="Times New Roman" w:cs="Times New Roman" w:hint="eastAsia"/>
        </w:rPr>
        <w:t>极大</w:t>
      </w:r>
      <w:r w:rsidR="00EB3107">
        <w:rPr>
          <w:rFonts w:ascii="Times New Roman" w:hAnsi="Times New Roman" w:cs="Times New Roman"/>
        </w:rPr>
        <w:t>的</w:t>
      </w:r>
      <w:r w:rsidR="00EB3107">
        <w:rPr>
          <w:rFonts w:ascii="Times New Roman" w:hAnsi="Times New Roman" w:cs="Times New Roman" w:hint="eastAsia"/>
        </w:rPr>
        <w:t>挑战</w:t>
      </w:r>
      <w:r w:rsidR="00EB3107">
        <w:rPr>
          <w:rFonts w:ascii="Times New Roman" w:hAnsi="Times New Roman" w:cs="Times New Roman"/>
        </w:rPr>
        <w:t>。</w:t>
      </w:r>
      <w:r w:rsidR="00CE47B2">
        <w:rPr>
          <w:rFonts w:ascii="Times New Roman" w:hAnsi="Times New Roman" w:cs="Times New Roman" w:hint="eastAsia"/>
        </w:rPr>
        <w:t>举例说明</w:t>
      </w:r>
      <w:r w:rsidR="00CE47B2">
        <w:rPr>
          <w:rFonts w:ascii="Times New Roman" w:hAnsi="Times New Roman" w:cs="Times New Roman"/>
        </w:rPr>
        <w:t>，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一个</w:t>
      </w:r>
      <w:r w:rsidR="00D531A2">
        <w:rPr>
          <w:rFonts w:ascii="Times New Roman" w:hAnsi="Times New Roman" w:cs="Times New Roman" w:hint="eastAsia"/>
        </w:rPr>
        <w:t>2048*2048</w:t>
      </w:r>
      <w:r w:rsidR="00D531A2">
        <w:rPr>
          <w:rFonts w:ascii="Times New Roman" w:hAnsi="Times New Roman" w:cs="Times New Roman" w:hint="eastAsia"/>
        </w:rPr>
        <w:t>大小</w:t>
      </w:r>
      <w:r w:rsidR="00D531A2">
        <w:rPr>
          <w:rFonts w:ascii="Times New Roman" w:hAnsi="Times New Roman" w:cs="Times New Roman"/>
        </w:rPr>
        <w:t>的</w:t>
      </w:r>
      <w:r w:rsidR="00D531A2">
        <w:rPr>
          <w:rFonts w:ascii="Times New Roman" w:hAnsi="Times New Roman" w:cs="Times New Roman" w:hint="eastAsia"/>
        </w:rPr>
        <w:t>灰度</w:t>
      </w:r>
      <w:r w:rsidR="00D531A2">
        <w:rPr>
          <w:rFonts w:ascii="Times New Roman" w:hAnsi="Times New Roman" w:cs="Times New Roman"/>
        </w:rPr>
        <w:t>图像，在</w:t>
      </w:r>
      <w:r w:rsidR="00D531A2">
        <w:rPr>
          <w:rFonts w:ascii="Times New Roman" w:hAnsi="Times New Roman" w:cs="Times New Roman"/>
        </w:rPr>
        <w:t>i7 CPU</w:t>
      </w:r>
      <w:r w:rsidR="00D531A2">
        <w:rPr>
          <w:rFonts w:ascii="Times New Roman" w:hAnsi="Times New Roman" w:cs="Times New Roman"/>
        </w:rPr>
        <w:t>上</w:t>
      </w:r>
      <w:r w:rsidR="00D531A2">
        <w:rPr>
          <w:rFonts w:ascii="Times New Roman" w:hAnsi="Times New Roman" w:cs="Times New Roman" w:hint="eastAsia"/>
        </w:rPr>
        <w:t>，</w:t>
      </w:r>
      <w:r w:rsidR="004546C4">
        <w:rPr>
          <w:rFonts w:ascii="Times New Roman" w:hAnsi="Times New Roman" w:cs="Times New Roman" w:hint="eastAsia"/>
        </w:rPr>
        <w:t>Ahmed</w:t>
      </w:r>
      <w:r w:rsidR="004546C4">
        <w:rPr>
          <w:rFonts w:ascii="Times New Roman" w:hAnsi="Times New Roman" w:cs="Times New Roman" w:hint="eastAsia"/>
        </w:rPr>
        <w:t>和</w:t>
      </w:r>
      <w:r w:rsidR="004546C4">
        <w:rPr>
          <w:rFonts w:ascii="Times New Roman" w:hAnsi="Times New Roman" w:cs="Times New Roman"/>
        </w:rPr>
        <w:t>Ward</w:t>
      </w:r>
      <w:r w:rsidR="006E66BC">
        <w:rPr>
          <w:rFonts w:ascii="Times New Roman" w:hAnsi="Times New Roman" w:cs="Times New Roman" w:hint="eastAsia"/>
        </w:rPr>
        <w:t>（</w:t>
      </w:r>
      <w:r w:rsidR="006E66BC">
        <w:rPr>
          <w:rFonts w:ascii="Times New Roman" w:hAnsi="Times New Roman" w:cs="Times New Roman" w:hint="eastAsia"/>
        </w:rPr>
        <w:t>AW</w:t>
      </w:r>
      <w:r w:rsidR="006E66BC">
        <w:rPr>
          <w:rFonts w:ascii="Times New Roman" w:hAnsi="Times New Roman" w:cs="Times New Roman"/>
        </w:rPr>
        <w:t>）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算法</w:t>
      </w:r>
      <w:r w:rsidR="004546C4">
        <w:rPr>
          <w:rFonts w:ascii="Times New Roman" w:hAnsi="Times New Roman" w:cs="Times New Roman" w:hint="eastAsia"/>
        </w:rPr>
        <w:t>[</w:t>
      </w:r>
      <w:r w:rsidR="004546C4">
        <w:rPr>
          <w:rFonts w:ascii="Times New Roman" w:hAnsi="Times New Roman" w:cs="Times New Roman"/>
        </w:rPr>
        <w:t>2</w:t>
      </w:r>
      <w:r w:rsidR="004546C4">
        <w:rPr>
          <w:rFonts w:ascii="Times New Roman" w:hAnsi="Times New Roman" w:cs="Times New Roman" w:hint="eastAsia"/>
        </w:rPr>
        <w:t>]</w:t>
      </w:r>
      <w:r w:rsidR="00D531A2">
        <w:rPr>
          <w:rFonts w:ascii="Times New Roman" w:hAnsi="Times New Roman" w:cs="Times New Roman"/>
        </w:rPr>
        <w:t>需要</w:t>
      </w:r>
      <w:r w:rsidR="00D531A2">
        <w:rPr>
          <w:rFonts w:ascii="Times New Roman" w:hAnsi="Times New Roman" w:cs="Times New Roman" w:hint="eastAsia"/>
        </w:rPr>
        <w:t>17</w:t>
      </w:r>
      <w:r w:rsidR="00D531A2">
        <w:rPr>
          <w:rFonts w:ascii="Times New Roman" w:hAnsi="Times New Roman" w:cs="Times New Roman"/>
        </w:rPr>
        <w:t>s</w:t>
      </w:r>
      <w:r w:rsidR="00D531A2">
        <w:rPr>
          <w:rFonts w:ascii="Times New Roman" w:hAnsi="Times New Roman" w:cs="Times New Roman"/>
        </w:rPr>
        <w:t>左右</w:t>
      </w:r>
      <w:r w:rsidR="006E66BC">
        <w:rPr>
          <w:rFonts w:ascii="Times New Roman" w:hAnsi="Times New Roman" w:cs="Times New Roman" w:hint="eastAsia"/>
        </w:rPr>
        <w:t>。</w:t>
      </w:r>
    </w:p>
    <w:p w14:paraId="296F154F" w14:textId="77777777" w:rsidR="00EB3107" w:rsidRDefault="005B5280" w:rsidP="001710C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相关</w:t>
      </w:r>
      <w:r w:rsidR="00CC6846">
        <w:rPr>
          <w:rFonts w:ascii="Times New Roman" w:hAnsi="Times New Roman" w:cs="Times New Roman"/>
        </w:rPr>
        <w:t>研究已经</w:t>
      </w:r>
      <w:r w:rsidR="00CC6846">
        <w:rPr>
          <w:rFonts w:ascii="Times New Roman" w:hAnsi="Times New Roman" w:cs="Times New Roman" w:hint="eastAsia"/>
        </w:rPr>
        <w:t>注意到</w:t>
      </w:r>
      <w:r w:rsidR="00CC6846">
        <w:rPr>
          <w:rFonts w:ascii="Times New Roman" w:hAnsi="Times New Roman" w:cs="Times New Roman"/>
        </w:rPr>
        <w:t>细化算法的实时性问题。</w:t>
      </w:r>
      <w:r w:rsidR="00BE51B2">
        <w:rPr>
          <w:rFonts w:ascii="Times New Roman" w:hAnsi="Times New Roman" w:cs="Times New Roman" w:hint="eastAsia"/>
        </w:rPr>
        <w:t>K</w:t>
      </w:r>
      <w:r w:rsidR="00BE51B2">
        <w:rPr>
          <w:rFonts w:ascii="Times New Roman" w:hAnsi="Times New Roman" w:cs="Times New Roman"/>
        </w:rPr>
        <w:t>.Kim</w:t>
      </w:r>
      <w:r w:rsidR="00CC6846">
        <w:rPr>
          <w:rFonts w:ascii="Times New Roman" w:hAnsi="Times New Roman" w:cs="Times New Roman" w:hint="eastAsia"/>
        </w:rPr>
        <w:t>等</w:t>
      </w:r>
      <w:r w:rsidR="00CC6846">
        <w:rPr>
          <w:rFonts w:ascii="Times New Roman" w:hAnsi="Times New Roman" w:cs="Times New Roman" w:hint="eastAsia"/>
        </w:rPr>
        <w:t>[</w:t>
      </w:r>
      <w:r w:rsidR="00CC6846">
        <w:rPr>
          <w:rFonts w:ascii="Times New Roman" w:hAnsi="Times New Roman" w:cs="Times New Roman"/>
        </w:rPr>
        <w:t>3</w:t>
      </w:r>
      <w:r w:rsidR="00CC6846">
        <w:rPr>
          <w:rFonts w:ascii="Times New Roman" w:hAnsi="Times New Roman" w:cs="Times New Roman" w:hint="eastAsia"/>
        </w:rPr>
        <w:t>]</w:t>
      </w:r>
      <w:r w:rsidR="00BE51B2">
        <w:rPr>
          <w:rFonts w:ascii="Times New Roman" w:hAnsi="Times New Roman" w:cs="Times New Roman" w:hint="eastAsia"/>
        </w:rPr>
        <w:t>提出</w:t>
      </w:r>
      <w:r w:rsidR="00BE51B2">
        <w:rPr>
          <w:rFonts w:ascii="Times New Roman" w:hAnsi="Times New Roman" w:cs="Times New Roman"/>
        </w:rPr>
        <w:t>了</w:t>
      </w:r>
      <w:r w:rsidR="00BE51B2">
        <w:rPr>
          <w:rFonts w:ascii="Times New Roman" w:hAnsi="Times New Roman" w:cs="Times New Roman" w:hint="eastAsia"/>
        </w:rPr>
        <w:t>一种</w:t>
      </w:r>
      <w:r w:rsidR="00BE51B2">
        <w:rPr>
          <w:rFonts w:ascii="Times New Roman" w:hAnsi="Times New Roman" w:cs="Times New Roman"/>
        </w:rPr>
        <w:t>新的细化算法并在</w:t>
      </w:r>
      <w:commentRangeStart w:id="2"/>
      <w:r w:rsidR="00BE51B2">
        <w:rPr>
          <w:rFonts w:ascii="Times New Roman" w:hAnsi="Times New Roman" w:cs="Times New Roman"/>
        </w:rPr>
        <w:t>FPGA</w:t>
      </w:r>
      <w:commentRangeEnd w:id="2"/>
      <w:r w:rsidR="00432119">
        <w:rPr>
          <w:rStyle w:val="a7"/>
        </w:rPr>
        <w:commentReference w:id="2"/>
      </w:r>
      <w:r w:rsidR="00BE51B2">
        <w:rPr>
          <w:rFonts w:ascii="Times New Roman" w:hAnsi="Times New Roman" w:cs="Times New Roman" w:hint="eastAsia"/>
        </w:rPr>
        <w:t>实现</w:t>
      </w:r>
      <w:r w:rsidR="00C53385">
        <w:rPr>
          <w:rFonts w:ascii="Times New Roman" w:hAnsi="Times New Roman" w:cs="Times New Roman" w:hint="eastAsia"/>
        </w:rPr>
        <w:t>，</w:t>
      </w:r>
      <w:r w:rsidR="00CC6846">
        <w:rPr>
          <w:rFonts w:ascii="Times New Roman" w:hAnsi="Times New Roman" w:cs="Times New Roman" w:hint="eastAsia"/>
        </w:rPr>
        <w:t>获得</w:t>
      </w:r>
      <w:r w:rsidR="00CC6846">
        <w:rPr>
          <w:rFonts w:ascii="Times New Roman" w:hAnsi="Times New Roman" w:cs="Times New Roman"/>
        </w:rPr>
        <w:t>很好的实时性</w:t>
      </w:r>
      <w:r w:rsidR="00084F37">
        <w:rPr>
          <w:rFonts w:ascii="Times New Roman" w:hAnsi="Times New Roman" w:cs="Times New Roman" w:hint="eastAsia"/>
        </w:rPr>
        <w:t>，</w:t>
      </w:r>
      <w:r w:rsidR="00084F37" w:rsidRPr="00A739E8">
        <w:rPr>
          <w:rFonts w:ascii="Times New Roman" w:hAnsi="Times New Roman" w:cs="Times New Roman"/>
          <w:color w:val="C00000"/>
        </w:rPr>
        <w:t>但</w:t>
      </w:r>
      <w:r w:rsidR="00084F37" w:rsidRPr="00A739E8">
        <w:rPr>
          <w:rFonts w:ascii="Times New Roman" w:hAnsi="Times New Roman" w:cs="Times New Roman"/>
          <w:color w:val="C00000"/>
        </w:rPr>
        <w:t>FPGA</w:t>
      </w:r>
      <w:r w:rsidR="00084F37" w:rsidRPr="00A739E8">
        <w:rPr>
          <w:rFonts w:ascii="Times New Roman" w:hAnsi="Times New Roman" w:cs="Times New Roman"/>
          <w:color w:val="C00000"/>
        </w:rPr>
        <w:t>的工程实现</w:t>
      </w:r>
      <w:r w:rsidR="00084F37" w:rsidRPr="00A739E8">
        <w:rPr>
          <w:rFonts w:ascii="Times New Roman" w:hAnsi="Times New Roman" w:cs="Times New Roman" w:hint="eastAsia"/>
          <w:color w:val="C00000"/>
        </w:rPr>
        <w:t>难度</w:t>
      </w:r>
      <w:r w:rsidR="00084F37" w:rsidRPr="00A739E8">
        <w:rPr>
          <w:rFonts w:ascii="Times New Roman" w:hAnsi="Times New Roman" w:cs="Times New Roman"/>
          <w:color w:val="C00000"/>
        </w:rPr>
        <w:t>较高，并且该算法对</w:t>
      </w:r>
      <w:r w:rsidR="00084F37" w:rsidRPr="00A739E8">
        <w:rPr>
          <w:rFonts w:ascii="Times New Roman" w:hAnsi="Times New Roman" w:cs="Times New Roman" w:hint="eastAsia"/>
          <w:color w:val="C00000"/>
        </w:rPr>
        <w:t>图像</w:t>
      </w:r>
      <w:r w:rsidR="00084F37" w:rsidRPr="00A739E8">
        <w:rPr>
          <w:rFonts w:ascii="Times New Roman" w:hAnsi="Times New Roman" w:cs="Times New Roman"/>
          <w:color w:val="C00000"/>
        </w:rPr>
        <w:t>大小有限制</w:t>
      </w:r>
      <w:r w:rsidR="00A739E8">
        <w:rPr>
          <w:rFonts w:ascii="Times New Roman" w:hAnsi="Times New Roman" w:cs="Times New Roman" w:hint="eastAsia"/>
          <w:color w:val="C00000"/>
        </w:rPr>
        <w:t>（</w:t>
      </w:r>
      <w:r w:rsidR="00A739E8" w:rsidRPr="00A739E8">
        <w:rPr>
          <w:rFonts w:ascii="Times New Roman" w:hAnsi="Times New Roman" w:cs="Times New Roman" w:hint="eastAsia"/>
          <w:color w:val="C00000"/>
        </w:rPr>
        <w:t>在介绍前人工作时可以</w:t>
      </w:r>
      <w:r w:rsidR="002E5322">
        <w:rPr>
          <w:rFonts w:ascii="Times New Roman" w:hAnsi="Times New Roman" w:cs="Times New Roman" w:hint="eastAsia"/>
          <w:color w:val="C00000"/>
        </w:rPr>
        <w:t>添加</w:t>
      </w:r>
      <w:r w:rsidR="002E5322">
        <w:rPr>
          <w:rFonts w:ascii="Times New Roman" w:hAnsi="Times New Roman" w:cs="Times New Roman"/>
          <w:color w:val="C00000"/>
        </w:rPr>
        <w:t>自己</w:t>
      </w:r>
      <w:r w:rsidR="002E5322">
        <w:rPr>
          <w:rFonts w:ascii="Times New Roman" w:hAnsi="Times New Roman" w:cs="Times New Roman" w:hint="eastAsia"/>
          <w:color w:val="C00000"/>
        </w:rPr>
        <w:t>的</w:t>
      </w:r>
      <w:r w:rsidR="002E5322">
        <w:rPr>
          <w:rFonts w:ascii="Times New Roman" w:hAnsi="Times New Roman" w:cs="Times New Roman"/>
          <w:color w:val="C00000"/>
        </w:rPr>
        <w:t>评价么</w:t>
      </w:r>
      <w:r w:rsidR="00A739E8">
        <w:rPr>
          <w:rFonts w:ascii="Times New Roman" w:hAnsi="Times New Roman" w:cs="Times New Roman"/>
          <w:color w:val="C00000"/>
        </w:rPr>
        <w:t>）</w:t>
      </w:r>
      <w:r w:rsidR="00CC6846">
        <w:rPr>
          <w:rFonts w:ascii="Times New Roman" w:hAnsi="Times New Roman" w:cs="Times New Roman"/>
        </w:rPr>
        <w:t>。</w:t>
      </w:r>
      <w:r w:rsidR="00C53385" w:rsidRPr="007C5CB9">
        <w:rPr>
          <w:rFonts w:ascii="Times New Roman" w:hAnsi="Times New Roman" w:cs="Times New Roman"/>
        </w:rPr>
        <w:t>Hu BingFeng</w:t>
      </w:r>
      <w:r w:rsidR="00CC6846">
        <w:rPr>
          <w:rFonts w:ascii="Times New Roman" w:hAnsi="Times New Roman" w:cs="Times New Roman" w:hint="eastAsia"/>
        </w:rPr>
        <w:t>等</w:t>
      </w:r>
      <w:r w:rsidR="00CC6846">
        <w:rPr>
          <w:rFonts w:ascii="Times New Roman" w:hAnsi="Times New Roman" w:cs="Times New Roman" w:hint="eastAsia"/>
        </w:rPr>
        <w:t>[</w:t>
      </w:r>
      <w:r w:rsidR="00CC6846">
        <w:rPr>
          <w:rFonts w:ascii="Times New Roman" w:hAnsi="Times New Roman" w:cs="Times New Roman"/>
        </w:rPr>
        <w:t>9</w:t>
      </w:r>
      <w:r w:rsidR="00CC6846">
        <w:rPr>
          <w:rFonts w:ascii="Times New Roman" w:hAnsi="Times New Roman" w:cs="Times New Roman" w:hint="eastAsia"/>
        </w:rPr>
        <w:t>]</w:t>
      </w:r>
      <w:r w:rsidR="006866F8">
        <w:rPr>
          <w:rFonts w:ascii="Times New Roman" w:hAnsi="Times New Roman" w:cs="Times New Roman" w:hint="eastAsia"/>
        </w:rPr>
        <w:t>在</w:t>
      </w:r>
      <w:r w:rsidR="006866F8">
        <w:rPr>
          <w:rFonts w:ascii="Times New Roman" w:hAnsi="Times New Roman" w:cs="Times New Roman"/>
        </w:rPr>
        <w:t>GPU</w:t>
      </w:r>
      <w:r w:rsidR="006866F8">
        <w:rPr>
          <w:rFonts w:ascii="Times New Roman" w:hAnsi="Times New Roman" w:cs="Times New Roman"/>
        </w:rPr>
        <w:t>上实现了</w:t>
      </w:r>
      <w:r w:rsidR="001315FF">
        <w:rPr>
          <w:rFonts w:ascii="Times New Roman" w:hAnsi="Times New Roman" w:cs="Times New Roman" w:hint="eastAsia"/>
        </w:rPr>
        <w:t>12</w:t>
      </w:r>
      <w:r w:rsidR="001315FF">
        <w:rPr>
          <w:rFonts w:ascii="Times New Roman" w:hAnsi="Times New Roman" w:cs="Times New Roman" w:hint="eastAsia"/>
        </w:rPr>
        <w:t>次</w:t>
      </w:r>
      <w:r w:rsidR="001315FF">
        <w:rPr>
          <w:rFonts w:ascii="Times New Roman" w:hAnsi="Times New Roman" w:cs="Times New Roman"/>
        </w:rPr>
        <w:t>子迭代的</w:t>
      </w:r>
      <w:r w:rsidR="001315FF">
        <w:rPr>
          <w:rFonts w:ascii="Times New Roman" w:hAnsi="Times New Roman" w:cs="Times New Roman" w:hint="eastAsia"/>
        </w:rPr>
        <w:t>3</w:t>
      </w:r>
      <w:r w:rsidR="001315FF">
        <w:rPr>
          <w:rFonts w:ascii="Times New Roman" w:hAnsi="Times New Roman" w:cs="Times New Roman"/>
        </w:rPr>
        <w:t>D</w:t>
      </w:r>
      <w:r w:rsidR="001315FF">
        <w:rPr>
          <w:rFonts w:ascii="Times New Roman" w:hAnsi="Times New Roman" w:cs="Times New Roman"/>
        </w:rPr>
        <w:t>细化算法，</w:t>
      </w:r>
      <w:r w:rsidR="00855CEB">
        <w:rPr>
          <w:rFonts w:ascii="Times New Roman" w:hAnsi="Times New Roman" w:cs="Times New Roman" w:hint="eastAsia"/>
        </w:rPr>
        <w:t>得到了</w:t>
      </w:r>
      <w:r w:rsidR="00855CEB">
        <w:rPr>
          <w:rFonts w:ascii="Times New Roman" w:hAnsi="Times New Roman" w:cs="Times New Roman" w:hint="eastAsia"/>
        </w:rPr>
        <w:t>152</w:t>
      </w:r>
      <w:r w:rsidR="00855CEB">
        <w:rPr>
          <w:rFonts w:ascii="Times New Roman" w:hAnsi="Times New Roman" w:cs="Times New Roman" w:hint="eastAsia"/>
        </w:rPr>
        <w:t>倍</w:t>
      </w:r>
      <w:r w:rsidR="00855CEB">
        <w:rPr>
          <w:rFonts w:ascii="Times New Roman" w:hAnsi="Times New Roman" w:cs="Times New Roman"/>
        </w:rPr>
        <w:t>的</w:t>
      </w:r>
      <w:r w:rsidR="00855CEB">
        <w:rPr>
          <w:rFonts w:ascii="Times New Roman" w:hAnsi="Times New Roman" w:cs="Times New Roman" w:hint="eastAsia"/>
        </w:rPr>
        <w:t>加速比。</w:t>
      </w:r>
      <w:r w:rsidR="007211AC">
        <w:rPr>
          <w:rFonts w:ascii="Times New Roman" w:hAnsi="Times New Roman" w:cs="Times New Roman" w:hint="eastAsia"/>
        </w:rPr>
        <w:t>Zhang</w:t>
      </w:r>
      <w:r w:rsidR="007211AC">
        <w:rPr>
          <w:rFonts w:ascii="Times New Roman" w:hAnsi="Times New Roman" w:cs="Times New Roman"/>
        </w:rPr>
        <w:t>和</w:t>
      </w:r>
      <w:r w:rsidR="007211AC">
        <w:rPr>
          <w:rFonts w:ascii="Times New Roman" w:hAnsi="Times New Roman" w:cs="Times New Roman"/>
        </w:rPr>
        <w:t>Sune</w:t>
      </w:r>
      <w:r w:rsidR="007211AC">
        <w:rPr>
          <w:rFonts w:ascii="Times New Roman" w:hAnsi="Times New Roman" w:cs="Times New Roman"/>
        </w:rPr>
        <w:t>等</w:t>
      </w:r>
      <w:r w:rsidR="007211AC">
        <w:rPr>
          <w:rFonts w:ascii="Times New Roman" w:hAnsi="Times New Roman" w:cs="Times New Roman"/>
        </w:rPr>
        <w:t>[7]</w:t>
      </w:r>
      <w:r w:rsidR="007211AC">
        <w:rPr>
          <w:rFonts w:ascii="Times New Roman" w:hAnsi="Times New Roman" w:cs="Times New Roman"/>
        </w:rPr>
        <w:t>在</w:t>
      </w:r>
      <w:r w:rsidR="007211AC">
        <w:rPr>
          <w:rFonts w:ascii="Times New Roman" w:hAnsi="Times New Roman" w:cs="Times New Roman" w:hint="eastAsia"/>
        </w:rPr>
        <w:t>1984</w:t>
      </w:r>
      <w:r w:rsidR="007211AC">
        <w:rPr>
          <w:rFonts w:ascii="Times New Roman" w:hAnsi="Times New Roman" w:cs="Times New Roman" w:hint="eastAsia"/>
        </w:rPr>
        <w:t>年</w:t>
      </w:r>
      <w:r w:rsidR="007211AC">
        <w:rPr>
          <w:rFonts w:ascii="Times New Roman" w:hAnsi="Times New Roman" w:cs="Times New Roman"/>
        </w:rPr>
        <w:t>提出了</w:t>
      </w:r>
      <w:r w:rsidR="007211AC">
        <w:rPr>
          <w:rFonts w:ascii="Times New Roman" w:hAnsi="Times New Roman" w:cs="Times New Roman" w:hint="eastAsia"/>
        </w:rPr>
        <w:t>快速</w:t>
      </w:r>
      <w:r w:rsidR="007211AC">
        <w:rPr>
          <w:rFonts w:ascii="Times New Roman" w:hAnsi="Times New Roman" w:cs="Times New Roman"/>
        </w:rPr>
        <w:t>并行细化算法，</w:t>
      </w:r>
      <w:r w:rsidR="007211AC">
        <w:rPr>
          <w:rFonts w:ascii="Times New Roman" w:hAnsi="Times New Roman" w:cs="Times New Roman" w:hint="eastAsia"/>
        </w:rPr>
        <w:t>金汉</w:t>
      </w:r>
      <w:r w:rsidR="007211AC">
        <w:rPr>
          <w:rFonts w:ascii="Times New Roman" w:hAnsi="Times New Roman" w:cs="Times New Roman"/>
        </w:rPr>
        <w:t>均</w:t>
      </w:r>
      <w:r w:rsidR="007211AC">
        <w:rPr>
          <w:rFonts w:ascii="Times New Roman" w:hAnsi="Times New Roman" w:cs="Times New Roman" w:hint="eastAsia"/>
        </w:rPr>
        <w:t>等</w:t>
      </w:r>
      <w:r w:rsidR="007211AC">
        <w:rPr>
          <w:rFonts w:ascii="Times New Roman" w:hAnsi="Times New Roman" w:cs="Times New Roman" w:hint="eastAsia"/>
        </w:rPr>
        <w:t>[</w:t>
      </w:r>
      <w:r w:rsidR="007211AC">
        <w:rPr>
          <w:rFonts w:ascii="Times New Roman" w:hAnsi="Times New Roman" w:cs="Times New Roman"/>
        </w:rPr>
        <w:t>10</w:t>
      </w:r>
      <w:r w:rsidR="007211AC">
        <w:rPr>
          <w:rFonts w:ascii="Times New Roman" w:hAnsi="Times New Roman" w:cs="Times New Roman" w:hint="eastAsia"/>
        </w:rPr>
        <w:t>](</w:t>
      </w:r>
      <w:r w:rsidR="007211AC" w:rsidRPr="005B1598">
        <w:rPr>
          <w:rFonts w:ascii="Times New Roman" w:hAnsi="Times New Roman" w:cs="Times New Roman" w:hint="eastAsia"/>
          <w:color w:val="C00000"/>
        </w:rPr>
        <w:t>一篇</w:t>
      </w:r>
      <w:commentRangeStart w:id="3"/>
      <w:r w:rsidR="007211AC" w:rsidRPr="005B1598">
        <w:rPr>
          <w:rFonts w:ascii="Times New Roman" w:hAnsi="Times New Roman" w:cs="Times New Roman"/>
          <w:color w:val="C00000"/>
        </w:rPr>
        <w:t>特别水</w:t>
      </w:r>
      <w:commentRangeEnd w:id="3"/>
      <w:r w:rsidR="00BA63D3">
        <w:rPr>
          <w:rStyle w:val="a7"/>
        </w:rPr>
        <w:commentReference w:id="3"/>
      </w:r>
      <w:r w:rsidR="007211AC" w:rsidRPr="005B1598">
        <w:rPr>
          <w:rFonts w:ascii="Times New Roman" w:hAnsi="Times New Roman" w:cs="Times New Roman"/>
          <w:color w:val="C00000"/>
        </w:rPr>
        <w:t>的论文，要引么？</w:t>
      </w:r>
      <w:r w:rsidR="007211AC">
        <w:rPr>
          <w:rFonts w:ascii="Times New Roman" w:hAnsi="Times New Roman" w:cs="Times New Roman" w:hint="eastAsia"/>
        </w:rPr>
        <w:t>)</w:t>
      </w:r>
      <w:r w:rsidR="007211AC">
        <w:rPr>
          <w:rFonts w:ascii="Times New Roman" w:hAnsi="Times New Roman" w:cs="Times New Roman" w:hint="eastAsia"/>
        </w:rPr>
        <w:t>在</w:t>
      </w:r>
      <w:r w:rsidR="007211AC">
        <w:rPr>
          <w:rFonts w:ascii="Times New Roman" w:hAnsi="Times New Roman" w:cs="Times New Roman" w:hint="eastAsia"/>
        </w:rPr>
        <w:t>2014</w:t>
      </w:r>
      <w:r w:rsidR="007211AC">
        <w:rPr>
          <w:rFonts w:ascii="Times New Roman" w:hAnsi="Times New Roman" w:cs="Times New Roman" w:hint="eastAsia"/>
        </w:rPr>
        <w:t>年</w:t>
      </w:r>
      <w:r w:rsidR="007211AC">
        <w:rPr>
          <w:rFonts w:ascii="Times New Roman" w:hAnsi="Times New Roman" w:cs="Times New Roman"/>
        </w:rPr>
        <w:t>将该算法移植到</w:t>
      </w:r>
      <w:r w:rsidR="007211AC">
        <w:rPr>
          <w:rFonts w:ascii="Times New Roman" w:hAnsi="Times New Roman" w:cs="Times New Roman"/>
        </w:rPr>
        <w:t>GPU</w:t>
      </w:r>
      <w:r w:rsidR="007211AC">
        <w:rPr>
          <w:rFonts w:ascii="Times New Roman" w:hAnsi="Times New Roman" w:cs="Times New Roman"/>
        </w:rPr>
        <w:t>上，</w:t>
      </w:r>
      <w:r w:rsidR="007211AC">
        <w:rPr>
          <w:rFonts w:ascii="Times New Roman" w:hAnsi="Times New Roman" w:cs="Times New Roman" w:hint="eastAsia"/>
        </w:rPr>
        <w:t>取得</w:t>
      </w:r>
      <w:r w:rsidR="00477CFC">
        <w:rPr>
          <w:rFonts w:ascii="Times New Roman" w:hAnsi="Times New Roman" w:cs="Times New Roman"/>
        </w:rPr>
        <w:t>了</w:t>
      </w:r>
      <w:r w:rsidR="00477CFC">
        <w:rPr>
          <w:rFonts w:ascii="Times New Roman" w:hAnsi="Times New Roman" w:cs="Times New Roman" w:hint="eastAsia"/>
        </w:rPr>
        <w:t>较</w:t>
      </w:r>
      <w:r w:rsidR="004A6114">
        <w:rPr>
          <w:rFonts w:ascii="Times New Roman" w:hAnsi="Times New Roman" w:cs="Times New Roman"/>
        </w:rPr>
        <w:t>好的加速比</w:t>
      </w:r>
      <w:r w:rsidR="004A6114">
        <w:rPr>
          <w:rFonts w:ascii="Times New Roman" w:hAnsi="Times New Roman" w:cs="Times New Roman" w:hint="eastAsia"/>
        </w:rPr>
        <w:t>，</w:t>
      </w:r>
      <w:r w:rsidR="00FA7A20" w:rsidRPr="004A6114">
        <w:rPr>
          <w:rFonts w:ascii="Times New Roman" w:hAnsi="Times New Roman" w:cs="Times New Roman" w:hint="eastAsia"/>
          <w:color w:val="C00000"/>
        </w:rPr>
        <w:t>但</w:t>
      </w:r>
      <w:r w:rsidR="004A6114" w:rsidRPr="004A6114">
        <w:rPr>
          <w:rFonts w:ascii="Times New Roman" w:hAnsi="Times New Roman" w:cs="Times New Roman" w:hint="eastAsia"/>
          <w:color w:val="C00000"/>
        </w:rPr>
        <w:t>仅</w:t>
      </w:r>
      <w:r w:rsidR="004A6114" w:rsidRPr="004A6114">
        <w:rPr>
          <w:rFonts w:ascii="Times New Roman" w:hAnsi="Times New Roman" w:cs="Times New Roman"/>
          <w:color w:val="C00000"/>
        </w:rPr>
        <w:t>利用了</w:t>
      </w:r>
      <w:r w:rsidR="004A6114" w:rsidRPr="004A6114">
        <w:rPr>
          <w:rFonts w:ascii="Times New Roman" w:hAnsi="Times New Roman" w:cs="Times New Roman"/>
          <w:color w:val="C00000"/>
        </w:rPr>
        <w:t>GPU</w:t>
      </w:r>
      <w:r w:rsidR="004A6114" w:rsidRPr="004A6114">
        <w:rPr>
          <w:rFonts w:ascii="Times New Roman" w:hAnsi="Times New Roman" w:cs="Times New Roman"/>
          <w:color w:val="C00000"/>
        </w:rPr>
        <w:t>的硬件优势</w:t>
      </w:r>
      <w:r w:rsidR="004A6114">
        <w:rPr>
          <w:rFonts w:ascii="Times New Roman" w:hAnsi="Times New Roman" w:cs="Times New Roman" w:hint="eastAsia"/>
          <w:color w:val="C00000"/>
        </w:rPr>
        <w:t>进行</w:t>
      </w:r>
      <w:r w:rsidR="004A6114">
        <w:rPr>
          <w:rFonts w:ascii="Times New Roman" w:hAnsi="Times New Roman" w:cs="Times New Roman"/>
          <w:color w:val="C00000"/>
        </w:rPr>
        <w:t>简单移植</w:t>
      </w:r>
      <w:r w:rsidR="004A6114" w:rsidRPr="004A6114">
        <w:rPr>
          <w:rFonts w:ascii="Times New Roman" w:hAnsi="Times New Roman" w:cs="Times New Roman"/>
          <w:color w:val="C00000"/>
        </w:rPr>
        <w:t>，并没有针对</w:t>
      </w:r>
      <w:r w:rsidR="004A6114" w:rsidRPr="004A6114">
        <w:rPr>
          <w:rFonts w:ascii="Times New Roman" w:hAnsi="Times New Roman" w:cs="Times New Roman"/>
          <w:color w:val="C00000"/>
        </w:rPr>
        <w:t>GPU</w:t>
      </w:r>
      <w:r w:rsidR="004A6114" w:rsidRPr="004A6114">
        <w:rPr>
          <w:rFonts w:ascii="Times New Roman" w:hAnsi="Times New Roman" w:cs="Times New Roman" w:hint="eastAsia"/>
          <w:color w:val="C00000"/>
        </w:rPr>
        <w:t>特性对算法</w:t>
      </w:r>
      <w:r w:rsidR="004A6114" w:rsidRPr="004A6114">
        <w:rPr>
          <w:rFonts w:ascii="Times New Roman" w:hAnsi="Times New Roman" w:cs="Times New Roman"/>
          <w:color w:val="C00000"/>
        </w:rPr>
        <w:t>进行优化</w:t>
      </w:r>
      <w:r w:rsidR="004A6114">
        <w:rPr>
          <w:rFonts w:ascii="Times New Roman" w:hAnsi="Times New Roman" w:cs="Times New Roman"/>
        </w:rPr>
        <w:t>。</w:t>
      </w:r>
    </w:p>
    <w:p w14:paraId="25914A46" w14:textId="411A4B99" w:rsidR="007A5400" w:rsidRDefault="00844C7F" w:rsidP="001710C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为探究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上的加速效果</w:t>
      </w:r>
      <w:r w:rsidR="001710C4">
        <w:rPr>
          <w:rFonts w:ascii="Times New Roman" w:hAnsi="Times New Roman" w:cs="Times New Roman"/>
        </w:rPr>
        <w:t>，</w:t>
      </w:r>
      <w:r w:rsidR="00A12E32">
        <w:rPr>
          <w:rFonts w:ascii="Times New Roman" w:hAnsi="Times New Roman" w:cs="Times New Roman"/>
        </w:rPr>
        <w:t>本</w:t>
      </w:r>
      <w:r w:rsidR="00A12E32">
        <w:rPr>
          <w:rFonts w:ascii="Times New Roman" w:hAnsi="Times New Roman" w:cs="Times New Roman" w:hint="eastAsia"/>
        </w:rPr>
        <w:t>文</w:t>
      </w:r>
      <w:del w:id="4" w:author="Microsoft 帐户" w:date="2015-12-03T11:45:00Z">
        <w:r w:rsidR="00A12E32" w:rsidDel="00482957">
          <w:rPr>
            <w:rFonts w:ascii="Times New Roman" w:hAnsi="Times New Roman" w:cs="Times New Roman" w:hint="eastAsia"/>
          </w:rPr>
          <w:delText>移植</w:delText>
        </w:r>
      </w:del>
      <w:ins w:id="5" w:author="Microsoft 帐户" w:date="2015-12-03T11:45:00Z">
        <w:r w:rsidR="00482957">
          <w:rPr>
            <w:rFonts w:ascii="Times New Roman" w:hAnsi="Times New Roman" w:cs="Times New Roman" w:hint="eastAsia"/>
          </w:rPr>
          <w:t>实验</w:t>
        </w:r>
      </w:ins>
      <w:ins w:id="6" w:author="Microsoft 帐户" w:date="2015-12-03T11:46:00Z">
        <w:r w:rsidR="00482957">
          <w:rPr>
            <w:rFonts w:ascii="Times New Roman" w:hAnsi="Times New Roman" w:cs="Times New Roman" w:hint="eastAsia"/>
          </w:rPr>
          <w:t>测试</w:t>
        </w:r>
      </w:ins>
      <w:r w:rsidR="00A12E32">
        <w:rPr>
          <w:rFonts w:ascii="Times New Roman" w:hAnsi="Times New Roman" w:cs="Times New Roman"/>
        </w:rPr>
        <w:t>了</w:t>
      </w:r>
      <w:r w:rsidR="00AF23F1">
        <w:rPr>
          <w:rFonts w:ascii="Times New Roman" w:hAnsi="Times New Roman" w:cs="Times New Roman" w:hint="eastAsia"/>
        </w:rPr>
        <w:t>四</w:t>
      </w:r>
      <w:r w:rsidR="00A12E32">
        <w:rPr>
          <w:rFonts w:ascii="Times New Roman" w:hAnsi="Times New Roman" w:cs="Times New Roman" w:hint="eastAsia"/>
        </w:rPr>
        <w:t>个并行</w:t>
      </w:r>
      <w:r w:rsidR="00A12E32">
        <w:rPr>
          <w:rFonts w:ascii="Times New Roman" w:hAnsi="Times New Roman" w:cs="Times New Roman"/>
        </w:rPr>
        <w:t>细化算法</w:t>
      </w:r>
      <w:del w:id="7" w:author="Microsoft 帐户" w:date="2015-12-03T11:46:00Z">
        <w:r w:rsidR="00A12E32" w:rsidDel="00482957">
          <w:rPr>
            <w:rFonts w:ascii="Times New Roman" w:hAnsi="Times New Roman" w:cs="Times New Roman"/>
          </w:rPr>
          <w:delText>到</w:delText>
        </w:r>
        <w:r w:rsidR="00A12E32" w:rsidDel="00482957">
          <w:rPr>
            <w:rFonts w:ascii="Times New Roman" w:hAnsi="Times New Roman" w:cs="Times New Roman"/>
          </w:rPr>
          <w:delText>GPU</w:delText>
        </w:r>
        <w:r w:rsidR="00A12E32" w:rsidDel="00482957">
          <w:rPr>
            <w:rFonts w:ascii="Times New Roman" w:hAnsi="Times New Roman" w:cs="Times New Roman"/>
          </w:rPr>
          <w:delText>上</w:delText>
        </w:r>
      </w:del>
      <w:r w:rsidR="00A12E32">
        <w:rPr>
          <w:rFonts w:ascii="Times New Roman" w:hAnsi="Times New Roman" w:cs="Times New Roman"/>
        </w:rPr>
        <w:t>。</w:t>
      </w:r>
      <w:ins w:id="8" w:author="Microsoft 帐户" w:date="2015-12-03T11:47:00Z">
        <w:r w:rsidR="00482957">
          <w:rPr>
            <w:rFonts w:ascii="Times New Roman" w:hAnsi="Times New Roman" w:cs="Times New Roman"/>
          </w:rPr>
          <w:t>实验结果</w:t>
        </w:r>
      </w:ins>
      <w:r w:rsidR="00A12E32">
        <w:rPr>
          <w:rFonts w:ascii="Times New Roman" w:hAnsi="Times New Roman" w:cs="Times New Roman" w:hint="eastAsia"/>
        </w:rPr>
        <w:t>如</w:t>
      </w:r>
      <w:r w:rsidR="002338D5">
        <w:rPr>
          <w:rFonts w:ascii="Times New Roman" w:hAnsi="Times New Roman" w:cs="Times New Roman"/>
        </w:rPr>
        <w:t>图</w:t>
      </w:r>
      <w:r w:rsidR="002338D5">
        <w:rPr>
          <w:rFonts w:ascii="Times New Roman" w:hAnsi="Times New Roman" w:cs="Times New Roman"/>
        </w:rPr>
        <w:t>1</w:t>
      </w:r>
      <w:r w:rsidR="00A12E32">
        <w:rPr>
          <w:rFonts w:ascii="Times New Roman" w:hAnsi="Times New Roman" w:cs="Times New Roman" w:hint="eastAsia"/>
        </w:rPr>
        <w:t>中</w:t>
      </w:r>
      <w:r w:rsidR="001710C4">
        <w:rPr>
          <w:rFonts w:ascii="Times New Roman" w:hAnsi="Times New Roman" w:cs="Times New Roman"/>
        </w:rPr>
        <w:t>所示</w:t>
      </w:r>
      <w:r w:rsidR="001710C4">
        <w:rPr>
          <w:rFonts w:ascii="Times New Roman" w:hAnsi="Times New Roman" w:cs="Times New Roman" w:hint="eastAsia"/>
        </w:rPr>
        <w:t>，</w:t>
      </w:r>
      <w:del w:id="9" w:author="Microsoft 帐户" w:date="2015-12-03T11:47:00Z">
        <w:r w:rsidR="001710C4" w:rsidDel="00482957">
          <w:rPr>
            <w:rFonts w:ascii="Times New Roman" w:hAnsi="Times New Roman" w:cs="Times New Roman"/>
          </w:rPr>
          <w:delText>实验结果</w:delText>
        </w:r>
      </w:del>
      <w:r w:rsidR="001710C4">
        <w:rPr>
          <w:rFonts w:ascii="Times New Roman" w:hAnsi="Times New Roman" w:cs="Times New Roman"/>
        </w:rPr>
        <w:t>表明</w:t>
      </w:r>
      <w:r w:rsidR="00A12E32">
        <w:rPr>
          <w:rFonts w:ascii="Times New Roman" w:hAnsi="Times New Roman" w:cs="Times New Roman"/>
        </w:rPr>
        <w:t>并行细化算法</w:t>
      </w:r>
      <w:r w:rsidR="002338D5">
        <w:rPr>
          <w:rFonts w:ascii="Times New Roman" w:hAnsi="Times New Roman" w:cs="Times New Roman"/>
        </w:rPr>
        <w:t>在</w:t>
      </w:r>
      <w:r w:rsidR="002338D5">
        <w:rPr>
          <w:rFonts w:ascii="Times New Roman" w:hAnsi="Times New Roman" w:cs="Times New Roman"/>
        </w:rPr>
        <w:t>GPU</w:t>
      </w:r>
      <w:r w:rsidR="002338D5">
        <w:rPr>
          <w:rFonts w:ascii="Times New Roman" w:hAnsi="Times New Roman" w:cs="Times New Roman"/>
        </w:rPr>
        <w:t>上</w:t>
      </w:r>
      <w:r w:rsidR="004A6114">
        <w:rPr>
          <w:rFonts w:ascii="Times New Roman" w:hAnsi="Times New Roman" w:cs="Times New Roman" w:hint="eastAsia"/>
        </w:rPr>
        <w:lastRenderedPageBreak/>
        <w:t>取得</w:t>
      </w:r>
      <w:r w:rsidR="004A6114">
        <w:rPr>
          <w:rFonts w:ascii="Times New Roman" w:hAnsi="Times New Roman" w:cs="Times New Roman"/>
        </w:rPr>
        <w:t>明显</w:t>
      </w:r>
      <w:r w:rsidR="002338D5">
        <w:rPr>
          <w:rFonts w:ascii="Times New Roman" w:hAnsi="Times New Roman" w:cs="Times New Roman"/>
        </w:rPr>
        <w:t>加速</w:t>
      </w:r>
      <w:r w:rsidR="004A6114">
        <w:rPr>
          <w:rFonts w:ascii="Times New Roman" w:hAnsi="Times New Roman" w:cs="Times New Roman" w:hint="eastAsia"/>
        </w:rPr>
        <w:t>效果</w:t>
      </w:r>
      <w:r w:rsidR="002338D5">
        <w:rPr>
          <w:rFonts w:ascii="Times New Roman" w:hAnsi="Times New Roman" w:cs="Times New Roman"/>
        </w:rPr>
        <w:t>，</w:t>
      </w:r>
      <w:r w:rsidR="002338D5">
        <w:rPr>
          <w:rFonts w:ascii="Times New Roman" w:hAnsi="Times New Roman" w:cs="Times New Roman" w:hint="eastAsia"/>
        </w:rPr>
        <w:t>获得</w:t>
      </w:r>
      <w:r w:rsidR="00A12E32">
        <w:rPr>
          <w:rFonts w:ascii="Times New Roman" w:hAnsi="Times New Roman" w:cs="Times New Roman"/>
        </w:rPr>
        <w:t>平均</w:t>
      </w:r>
      <w:r w:rsidR="00A12E32">
        <w:rPr>
          <w:rFonts w:ascii="Times New Roman" w:hAnsi="Times New Roman" w:cs="Times New Roman" w:hint="eastAsia"/>
        </w:rPr>
        <w:t>60</w:t>
      </w:r>
      <w:r w:rsidR="00A12E32">
        <w:rPr>
          <w:rFonts w:ascii="Times New Roman" w:hAnsi="Times New Roman" w:cs="Times New Roman" w:hint="eastAsia"/>
        </w:rPr>
        <w:t>倍</w:t>
      </w:r>
      <w:r w:rsidR="00A12E32">
        <w:rPr>
          <w:rFonts w:ascii="Times New Roman" w:hAnsi="Times New Roman" w:cs="Times New Roman"/>
        </w:rPr>
        <w:t>的</w:t>
      </w:r>
      <w:r w:rsidR="00A12E32">
        <w:rPr>
          <w:rFonts w:ascii="Times New Roman" w:hAnsi="Times New Roman" w:cs="Times New Roman" w:hint="eastAsia"/>
        </w:rPr>
        <w:t>加速比</w:t>
      </w:r>
      <w:r w:rsidR="00A12E32">
        <w:rPr>
          <w:rFonts w:ascii="Times New Roman" w:hAnsi="Times New Roman" w:cs="Times New Roman"/>
        </w:rPr>
        <w:t>。</w:t>
      </w:r>
      <w:r w:rsidR="00BA12DA">
        <w:rPr>
          <w:rFonts w:ascii="Times New Roman" w:hAnsi="Times New Roman" w:cs="Times New Roman" w:hint="eastAsia"/>
        </w:rPr>
        <w:t>但</w:t>
      </w:r>
      <w:r w:rsidR="005E7781">
        <w:rPr>
          <w:rFonts w:ascii="Times New Roman" w:hAnsi="Times New Roman" w:cs="Times New Roman"/>
        </w:rPr>
        <w:t>AW</w:t>
      </w:r>
      <w:r w:rsidR="005E7781">
        <w:rPr>
          <w:rFonts w:ascii="Times New Roman" w:hAnsi="Times New Roman" w:cs="Times New Roman"/>
        </w:rPr>
        <w:t>算法</w:t>
      </w:r>
      <w:r w:rsidR="00BA12DA">
        <w:rPr>
          <w:rFonts w:ascii="Times New Roman" w:hAnsi="Times New Roman" w:cs="Times New Roman"/>
        </w:rPr>
        <w:t>加速效果</w:t>
      </w:r>
      <w:r w:rsidR="00BA12DA">
        <w:rPr>
          <w:rFonts w:ascii="Times New Roman" w:hAnsi="Times New Roman" w:cs="Times New Roman" w:hint="eastAsia"/>
        </w:rPr>
        <w:t>较</w:t>
      </w:r>
      <w:r w:rsidR="00BA12DA">
        <w:rPr>
          <w:rFonts w:ascii="Times New Roman" w:hAnsi="Times New Roman" w:cs="Times New Roman"/>
        </w:rPr>
        <w:t>差，因其</w:t>
      </w:r>
      <w:r w:rsidR="005E7781">
        <w:rPr>
          <w:rFonts w:ascii="Times New Roman" w:hAnsi="Times New Roman" w:cs="Times New Roman" w:hint="eastAsia"/>
        </w:rPr>
        <w:t>流程</w:t>
      </w:r>
      <w:r w:rsidR="005E7781">
        <w:rPr>
          <w:rFonts w:ascii="Times New Roman" w:hAnsi="Times New Roman" w:cs="Times New Roman"/>
        </w:rPr>
        <w:t>中有很多分支语句，</w:t>
      </w:r>
      <w:r w:rsidR="005E7781">
        <w:rPr>
          <w:rFonts w:ascii="Times New Roman" w:hAnsi="Times New Roman" w:cs="Times New Roman" w:hint="eastAsia"/>
        </w:rPr>
        <w:t>导致</w:t>
      </w:r>
      <w:r w:rsidR="005E7781">
        <w:rPr>
          <w:rFonts w:ascii="Times New Roman" w:hAnsi="Times New Roman" w:cs="Times New Roman"/>
        </w:rPr>
        <w:t>GPU</w:t>
      </w:r>
      <w:r w:rsidR="005E7781">
        <w:rPr>
          <w:rFonts w:ascii="Times New Roman" w:hAnsi="Times New Roman" w:cs="Times New Roman" w:hint="eastAsia"/>
        </w:rPr>
        <w:t>内</w:t>
      </w:r>
      <w:r w:rsidR="00BA12DA">
        <w:rPr>
          <w:rFonts w:ascii="Times New Roman" w:hAnsi="Times New Roman" w:cs="Times New Roman"/>
        </w:rPr>
        <w:t>资源利用率低</w:t>
      </w:r>
      <w:r w:rsidR="005E7781">
        <w:rPr>
          <w:rFonts w:ascii="Times New Roman" w:hAnsi="Times New Roman" w:cs="Times New Roman"/>
        </w:rPr>
        <w:t>。</w:t>
      </w:r>
    </w:p>
    <w:p w14:paraId="51DB1959" w14:textId="59083945" w:rsidR="00BA49D1" w:rsidRDefault="00BA49D1" w:rsidP="0014344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文基于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细化算法，提出了一种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的并行策略，将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转化为查找表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Templates-to-Lookup Table, </w:t>
      </w:r>
      <w:r w:rsidRPr="00B26CC2">
        <w:rPr>
          <w:rFonts w:ascii="Times New Roman" w:hAnsi="Times New Roman" w:cs="Times New Roman"/>
          <w:b/>
        </w:rPr>
        <w:t>TTL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/>
        </w:rPr>
        <w:t>策略能够减少分支，</w:t>
      </w:r>
      <w:r>
        <w:rPr>
          <w:rFonts w:ascii="Times New Roman" w:hAnsi="Times New Roman" w:cs="Times New Roman" w:hint="eastAsia"/>
        </w:rPr>
        <w:t>提高</w:t>
      </w:r>
      <w:r w:rsidR="009613F7">
        <w:rPr>
          <w:rFonts w:ascii="Times New Roman" w:hAnsi="Times New Roman" w:cs="Times New Roman"/>
        </w:rPr>
        <w:t>加速</w:t>
      </w:r>
      <w:r w:rsidR="009613F7">
        <w:rPr>
          <w:rFonts w:ascii="Times New Roman" w:hAnsi="Times New Roman" w:cs="Times New Roman" w:hint="eastAsia"/>
        </w:rPr>
        <w:t>效果</w:t>
      </w:r>
      <w:r>
        <w:rPr>
          <w:rFonts w:ascii="Times New Roman" w:hAnsi="Times New Roman" w:cs="Times New Roman" w:hint="eastAsia"/>
        </w:rPr>
        <w:t>。</w:t>
      </w:r>
      <w:del w:id="10" w:author="Microsoft 帐户" w:date="2015-12-03T12:09:00Z">
        <w:r w:rsidDel="009D6FFD">
          <w:rPr>
            <w:rFonts w:ascii="Times New Roman" w:hAnsi="Times New Roman" w:cs="Times New Roman" w:hint="eastAsia"/>
          </w:rPr>
          <w:delText>本文</w:delText>
        </w:r>
        <w:r w:rsidDel="009D6FFD">
          <w:rPr>
            <w:rFonts w:ascii="Times New Roman" w:hAnsi="Times New Roman" w:cs="Times New Roman"/>
          </w:rPr>
          <w:delText>主要</w:delText>
        </w:r>
        <w:r w:rsidDel="009D6FFD">
          <w:rPr>
            <w:rFonts w:ascii="Times New Roman" w:hAnsi="Times New Roman" w:cs="Times New Roman" w:hint="eastAsia"/>
          </w:rPr>
          <w:delText>贡献如下</w:delText>
        </w:r>
      </w:del>
      <w:ins w:id="11" w:author="Microsoft 帐户" w:date="2015-12-03T12:09:00Z">
        <w:r w:rsidR="009D6FFD">
          <w:rPr>
            <w:rFonts w:ascii="Times New Roman" w:hAnsi="Times New Roman" w:cs="Times New Roman" w:hint="eastAsia"/>
          </w:rPr>
          <w:t>后面章节详细讨论了</w:t>
        </w:r>
      </w:ins>
      <w:del w:id="12" w:author="Microsoft 帐户" w:date="2015-12-03T12:09:00Z">
        <w:r w:rsidDel="009D6FFD">
          <w:rPr>
            <w:rFonts w:ascii="Times New Roman" w:hAnsi="Times New Roman" w:cs="Times New Roman"/>
          </w:rPr>
          <w:delText>。</w:delText>
        </w:r>
      </w:del>
      <w:ins w:id="13" w:author="Microsoft 帐户" w:date="2015-12-03T12:09:00Z">
        <w:r w:rsidR="009D6FFD">
          <w:rPr>
            <w:rFonts w:ascii="Times New Roman" w:hAnsi="Times New Roman" w:cs="Times New Roman"/>
          </w:rPr>
          <w:t>：</w:t>
        </w:r>
      </w:ins>
    </w:p>
    <w:p w14:paraId="5D6854D4" w14:textId="77777777" w:rsidR="00BA49D1" w:rsidRDefault="00BA49D1" w:rsidP="00BA4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GPU</w:t>
      </w:r>
      <w:r w:rsidR="00C11E5E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/>
        </w:rPr>
        <w:t>了</w:t>
      </w:r>
      <w:commentRangeStart w:id="14"/>
      <w:r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/>
        </w:rPr>
        <w:t>个并行细化算法</w:t>
      </w:r>
      <w:commentRangeEnd w:id="14"/>
      <w:r w:rsidR="009D6FFD">
        <w:rPr>
          <w:rStyle w:val="a7"/>
        </w:rPr>
        <w:commentReference w:id="14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证明</w:t>
      </w:r>
      <w:r>
        <w:rPr>
          <w:rFonts w:ascii="Times New Roman" w:hAnsi="Times New Roman" w:cs="Times New Roman"/>
        </w:rPr>
        <w:t>并行细化算法在</w:t>
      </w:r>
      <w:r>
        <w:rPr>
          <w:rFonts w:ascii="Times New Roman" w:hAnsi="Times New Roman" w:cs="Times New Roman"/>
        </w:rPr>
        <w:t>GPU</w:t>
      </w:r>
      <w:r w:rsidR="00C11E5E">
        <w:rPr>
          <w:rFonts w:ascii="Times New Roman" w:hAnsi="Times New Roman" w:cs="Times New Roman"/>
        </w:rPr>
        <w:t>上能够取得很好的加速效果</w:t>
      </w:r>
      <w:r w:rsidR="00C11E5E">
        <w:rPr>
          <w:rFonts w:ascii="Times New Roman" w:hAnsi="Times New Roman" w:cs="Times New Roman" w:hint="eastAsia"/>
        </w:rPr>
        <w:t>；</w:t>
      </w:r>
    </w:p>
    <w:p w14:paraId="068B3FA2" w14:textId="77777777" w:rsidR="00BA49D1" w:rsidRDefault="00BA49D1" w:rsidP="00BA4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细化算法提出了一种新的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策略（</w:t>
      </w:r>
      <w:r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该策略能够很好</w:t>
      </w:r>
      <w:r>
        <w:rPr>
          <w:rFonts w:ascii="Times New Roman" w:hAnsi="Times New Roman" w:cs="Times New Roman" w:hint="eastAsia"/>
        </w:rPr>
        <w:t>地</w:t>
      </w:r>
      <w:r w:rsidR="00C11E5E">
        <w:rPr>
          <w:rFonts w:ascii="Times New Roman" w:hAnsi="Times New Roman" w:cs="Times New Roman"/>
        </w:rPr>
        <w:t>降低分支</w:t>
      </w:r>
      <w:r w:rsidR="00C11E5E">
        <w:rPr>
          <w:rFonts w:ascii="Times New Roman" w:hAnsi="Times New Roman" w:cs="Times New Roman" w:hint="eastAsia"/>
        </w:rPr>
        <w:t>；</w:t>
      </w:r>
    </w:p>
    <w:p w14:paraId="2714CB92" w14:textId="77777777" w:rsidR="00BA49D1" w:rsidRPr="00BA49D1" w:rsidRDefault="00BA49D1" w:rsidP="00592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细节上</w:t>
      </w:r>
      <w:r>
        <w:rPr>
          <w:rFonts w:ascii="Times New Roman" w:hAnsi="Times New Roman" w:cs="Times New Roman" w:hint="eastAsia"/>
        </w:rPr>
        <w:t>讨论了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 w:hint="eastAsia"/>
        </w:rPr>
        <w:t>大小、</w:t>
      </w:r>
      <w:r>
        <w:rPr>
          <w:rFonts w:ascii="Times New Roman" w:hAnsi="Times New Roman" w:cs="Times New Roman"/>
        </w:rPr>
        <w:t>线程块大小、查找表存储</w:t>
      </w:r>
      <w:r>
        <w:rPr>
          <w:rFonts w:ascii="Times New Roman" w:hAnsi="Times New Roman" w:cs="Times New Roman" w:hint="eastAsia"/>
        </w:rPr>
        <w:t>位置</w:t>
      </w:r>
      <w:r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 w:hint="eastAsia"/>
        </w:rPr>
        <w:t>，同时</w:t>
      </w:r>
      <w:r w:rsidR="00C11E5E">
        <w:rPr>
          <w:rFonts w:ascii="Times New Roman" w:hAnsi="Times New Roman" w:cs="Times New Roman"/>
        </w:rPr>
        <w:t>讨论了</w:t>
      </w:r>
      <w:r w:rsidR="00C11E5E"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策略的鲁棒性。</w:t>
      </w:r>
    </w:p>
    <w:p w14:paraId="63D26FD6" w14:textId="77777777" w:rsidR="004C0399" w:rsidRPr="0059268F" w:rsidRDefault="004C0399" w:rsidP="00C449A8">
      <w:pPr>
        <w:rPr>
          <w:rFonts w:ascii="Times New Roman" w:hAnsi="Times New Roman" w:cs="Times New Roman"/>
        </w:rPr>
      </w:pPr>
    </w:p>
    <w:p w14:paraId="1B194FBE" w14:textId="77777777" w:rsidR="00EF6F1D" w:rsidRDefault="00D44D30" w:rsidP="000215A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19AFE3" wp14:editId="2B7D57D4">
            <wp:extent cx="2761997" cy="1896870"/>
            <wp:effectExtent l="0" t="0" r="635" b="825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14EE30" w14:textId="77777777" w:rsidR="006E4E58" w:rsidRPr="007C5CB9" w:rsidRDefault="007B4F23" w:rsidP="005926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9420B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 w:rsidR="009420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并行细化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上实现的结果</w:t>
      </w:r>
      <w:r>
        <w:rPr>
          <w:rFonts w:ascii="Times New Roman" w:hAnsi="Times New Roman" w:cs="Times New Roman" w:hint="eastAsia"/>
        </w:rPr>
        <w:t>。</w:t>
      </w:r>
      <w:r w:rsidR="000E19A9">
        <w:rPr>
          <w:rFonts w:ascii="Times New Roman" w:hAnsi="Times New Roman" w:cs="Times New Roman"/>
        </w:rPr>
        <w:t xml:space="preserve"> </w:t>
      </w:r>
      <w:r w:rsidR="004846A6">
        <w:rPr>
          <w:rFonts w:ascii="Times New Roman" w:hAnsi="Times New Roman" w:cs="Times New Roman"/>
        </w:rPr>
        <w:t>(AW)</w:t>
      </w:r>
      <w:r w:rsidR="00673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Ahmed and Ward</w:t>
      </w:r>
      <w:r>
        <w:rPr>
          <w:rFonts w:ascii="Times New Roman" w:hAnsi="Times New Roman" w:cs="Times New Roman" w:hint="eastAsia"/>
        </w:rPr>
        <w:t>算法</w:t>
      </w:r>
      <w:r w:rsidR="004846A6">
        <w:rPr>
          <w:rFonts w:ascii="Times New Roman" w:hAnsi="Times New Roman" w:cs="Times New Roman"/>
        </w:rPr>
        <w:t>. (ZS)</w:t>
      </w:r>
      <w:r w:rsidR="00673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Zhang and Suen</w:t>
      </w:r>
      <w:r>
        <w:rPr>
          <w:rFonts w:ascii="Times New Roman" w:hAnsi="Times New Roman" w:cs="Times New Roman" w:hint="eastAsia"/>
        </w:rPr>
        <w:t>算法</w:t>
      </w:r>
      <w:r w:rsidR="00884A90">
        <w:rPr>
          <w:rFonts w:ascii="Times New Roman" w:hAnsi="Times New Roman" w:cs="Times New Roman"/>
        </w:rPr>
        <w:t>.</w:t>
      </w:r>
      <w:r w:rsidR="00A804DB">
        <w:rPr>
          <w:rFonts w:ascii="Times New Roman" w:hAnsi="Times New Roman" w:cs="Times New Roman"/>
        </w:rPr>
        <w:t xml:space="preserve"> </w:t>
      </w:r>
      <w:r w:rsidR="009D4144">
        <w:rPr>
          <w:rFonts w:ascii="Times New Roman" w:hAnsi="Times New Roman" w:cs="Times New Roman"/>
        </w:rPr>
        <w:t>(GH)</w:t>
      </w:r>
      <w:r w:rsidR="006739F0">
        <w:rPr>
          <w:rFonts w:ascii="Times New Roman" w:hAnsi="Times New Roman" w:cs="Times New Roman"/>
        </w:rPr>
        <w:t xml:space="preserve"> </w:t>
      </w:r>
      <w:r w:rsidR="009D4144">
        <w:rPr>
          <w:rFonts w:ascii="Times New Roman" w:hAnsi="Times New Roman" w:cs="Times New Roman"/>
        </w:rPr>
        <w:t>Guo and Hall</w:t>
      </w:r>
      <w:r>
        <w:rPr>
          <w:rFonts w:ascii="Times New Roman" w:hAnsi="Times New Roman" w:cs="Times New Roman" w:hint="eastAsia"/>
        </w:rPr>
        <w:t>算法</w:t>
      </w:r>
      <w:r w:rsidR="009D4144">
        <w:rPr>
          <w:rFonts w:ascii="Times New Roman" w:hAnsi="Times New Roman" w:cs="Times New Roman"/>
        </w:rPr>
        <w:t xml:space="preserve">. </w:t>
      </w:r>
      <w:r w:rsidR="001F1042">
        <w:rPr>
          <w:rFonts w:ascii="Times New Roman" w:hAnsi="Times New Roman" w:cs="Times New Roman"/>
        </w:rPr>
        <w:t>(PS)</w:t>
      </w:r>
      <w:r w:rsidR="006739F0">
        <w:rPr>
          <w:rFonts w:ascii="Times New Roman" w:hAnsi="Times New Roman" w:cs="Times New Roman"/>
        </w:rPr>
        <w:t xml:space="preserve"> </w:t>
      </w:r>
      <w:r w:rsidR="0051749B">
        <w:rPr>
          <w:rFonts w:ascii="Times New Roman" w:hAnsi="Times New Roman" w:cs="Times New Roman"/>
        </w:rPr>
        <w:t>Petrosino and Sal</w:t>
      </w:r>
      <w:r w:rsidR="001F1042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 w:hint="eastAsia"/>
        </w:rPr>
        <w:t>算法</w:t>
      </w:r>
      <w:r w:rsidR="005174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7F0269D2" w14:textId="77777777" w:rsidR="00F02D07" w:rsidRDefault="004F74E1" w:rsidP="002F6040">
      <w:pPr>
        <w:pStyle w:val="2"/>
        <w:rPr>
          <w:rFonts w:ascii="Times New Roman" w:hAnsi="Times New Roman" w:cs="Times New Roman"/>
        </w:rPr>
      </w:pPr>
      <w:bookmarkStart w:id="15" w:name="OLE_LINK1"/>
      <w:bookmarkEnd w:id="1"/>
      <w:r w:rsidRPr="007C5CB9">
        <w:rPr>
          <w:rFonts w:ascii="Times New Roman" w:hAnsi="Times New Roman" w:cs="Times New Roman"/>
        </w:rPr>
        <w:t xml:space="preserve">2.  </w:t>
      </w:r>
      <w:bookmarkEnd w:id="15"/>
      <w:r w:rsidR="00C4230F">
        <w:rPr>
          <w:rFonts w:ascii="Times New Roman" w:hAnsi="Times New Roman" w:cs="Times New Roman" w:hint="eastAsia"/>
        </w:rPr>
        <w:t>基于旋转</w:t>
      </w:r>
      <w:r w:rsidR="00C4230F">
        <w:rPr>
          <w:rFonts w:ascii="Times New Roman" w:hAnsi="Times New Roman" w:cs="Times New Roman"/>
        </w:rPr>
        <w:t>不变的细化算法</w:t>
      </w:r>
    </w:p>
    <w:p w14:paraId="1AA29AF2" w14:textId="77777777" w:rsidR="00C4230F" w:rsidRDefault="00C4230F" w:rsidP="00486BA3">
      <w:pPr>
        <w:ind w:firstLine="420"/>
      </w:pPr>
      <w:r>
        <w:rPr>
          <w:rFonts w:hint="eastAsia"/>
        </w:rPr>
        <w:t>AW</w:t>
      </w:r>
      <w:r>
        <w:rPr>
          <w:rFonts w:hint="eastAsia"/>
        </w:rPr>
        <w:t>细化</w:t>
      </w:r>
      <w:r>
        <w:t>算法是第一个考虑旋转不变因素的细化算法，</w:t>
      </w:r>
      <w:r>
        <w:rPr>
          <w:rFonts w:hint="eastAsia"/>
        </w:rPr>
        <w:t>是</w:t>
      </w:r>
      <w:r>
        <w:t>一个并行迭代算法。</w:t>
      </w:r>
      <w:r w:rsidR="005B3634">
        <w:rPr>
          <w:rFonts w:hint="eastAsia"/>
        </w:rPr>
        <w:t>对于</w:t>
      </w:r>
      <w:r w:rsidR="005B3634">
        <w:t>目标像素点</w:t>
      </w:r>
      <w:r w:rsidR="005B3634">
        <w:t>p</w:t>
      </w:r>
      <w:r w:rsidR="005B3634">
        <w:t>，</w:t>
      </w:r>
      <w:r w:rsidR="005B3634">
        <w:rPr>
          <w:rFonts w:hint="eastAsia"/>
        </w:rPr>
        <w:t>AW</w:t>
      </w:r>
      <w:r w:rsidR="005B3634">
        <w:rPr>
          <w:rFonts w:hint="eastAsia"/>
        </w:rPr>
        <w:t>算法</w:t>
      </w:r>
      <w:r w:rsidR="005B3634">
        <w:t>对</w:t>
      </w:r>
      <w:r w:rsidR="005B3634">
        <w:rPr>
          <w:rFonts w:hint="eastAsia"/>
        </w:rPr>
        <w:t>p</w:t>
      </w:r>
      <w:r w:rsidR="005B3634">
        <w:t>的八邻域节点</w:t>
      </w:r>
      <w:r w:rsidR="005B3634">
        <w:rPr>
          <w:rFonts w:hint="eastAsia"/>
        </w:rPr>
        <w:t>的</w:t>
      </w:r>
      <w:r w:rsidR="005B3634">
        <w:t>所有情况</w:t>
      </w:r>
      <w:r w:rsidR="005B3634">
        <w:rPr>
          <w:rFonts w:hint="eastAsia"/>
        </w:rPr>
        <w:t>进行</w:t>
      </w:r>
      <w:r w:rsidR="00697777">
        <w:t>讨论，</w:t>
      </w:r>
      <w:r w:rsidR="005B3634">
        <w:t>判断</w:t>
      </w:r>
      <w:r w:rsidR="005B3634">
        <w:rPr>
          <w:rFonts w:hint="eastAsia"/>
        </w:rPr>
        <w:t>哪种</w:t>
      </w:r>
      <w:r w:rsidR="00697777">
        <w:t>情况下</w:t>
      </w:r>
      <w:r w:rsidR="005B3634">
        <w:t>删除</w:t>
      </w:r>
      <w:r w:rsidR="005B3634">
        <w:t>p</w:t>
      </w:r>
      <w:r w:rsidR="00697777">
        <w:rPr>
          <w:rFonts w:hint="eastAsia"/>
        </w:rPr>
        <w:t>点</w:t>
      </w:r>
      <w:r w:rsidR="005B3634">
        <w:t>，同时也考虑了</w:t>
      </w:r>
      <w:r w:rsidR="005B3634">
        <w:rPr>
          <w:rFonts w:hint="eastAsia"/>
        </w:rPr>
        <w:t>断线</w:t>
      </w:r>
      <w:r w:rsidR="005B3634">
        <w:t>情况。</w:t>
      </w:r>
    </w:p>
    <w:p w14:paraId="6B1F00EA" w14:textId="77777777" w:rsidR="005B3634" w:rsidRDefault="005B3634" w:rsidP="00486BA3">
      <w:pPr>
        <w:ind w:firstLine="420"/>
      </w:pPr>
      <w:r>
        <w:t>AW</w:t>
      </w:r>
      <w:r>
        <w:t>算法</w:t>
      </w:r>
      <w:r>
        <w:rPr>
          <w:rFonts w:hint="eastAsia"/>
        </w:rPr>
        <w:t>共</w:t>
      </w:r>
      <w:r w:rsidR="00697777">
        <w:t>分为三个步骤</w:t>
      </w:r>
      <w:r w:rsidR="00697777">
        <w:rPr>
          <w:rFonts w:hint="eastAsia"/>
        </w:rPr>
        <w:t>：</w:t>
      </w:r>
    </w:p>
    <w:p w14:paraId="1F730A65" w14:textId="77777777" w:rsidR="00D9664D" w:rsidRDefault="005B3634" w:rsidP="00C11E5E">
      <w:pPr>
        <w:ind w:firstLine="420"/>
      </w:pPr>
      <w:r w:rsidRPr="00C11E5E">
        <w:rPr>
          <w:rFonts w:hint="eastAsia"/>
          <w:b/>
        </w:rPr>
        <w:t>步骤一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</w:p>
    <w:p w14:paraId="1B62820F" w14:textId="77777777" w:rsidR="005B3634" w:rsidRDefault="004C7664" w:rsidP="00C4230F">
      <w:r w:rsidRPr="004C7664">
        <w:rPr>
          <w:noProof/>
        </w:rPr>
        <w:drawing>
          <wp:inline distT="0" distB="0" distL="0" distR="0" wp14:anchorId="029F3AFC" wp14:editId="31A6764B">
            <wp:extent cx="436880" cy="582930"/>
            <wp:effectExtent l="0" t="0" r="12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 wp14:anchorId="5A14DD2F" wp14:editId="6D763EEB">
            <wp:extent cx="582930" cy="436880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 wp14:anchorId="6C58BE52" wp14:editId="238A40DC">
            <wp:extent cx="436880" cy="582930"/>
            <wp:effectExtent l="0" t="0" r="127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 wp14:anchorId="09E6EF26" wp14:editId="7B713342">
            <wp:extent cx="436880" cy="582930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Pr="004C7664">
        <w:rPr>
          <w:noProof/>
        </w:rPr>
        <w:drawing>
          <wp:inline distT="0" distB="0" distL="0" distR="0" wp14:anchorId="40C85C7E" wp14:editId="61912ECE">
            <wp:extent cx="436880" cy="58293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E46">
        <w:rPr>
          <w:rFonts w:hint="eastAsia"/>
        </w:rPr>
        <w:t>或</w:t>
      </w:r>
      <w:r w:rsidR="00A41E46">
        <w:t xml:space="preserve"> </w:t>
      </w:r>
      <w:r w:rsidRPr="004C7664">
        <w:rPr>
          <w:noProof/>
        </w:rPr>
        <w:drawing>
          <wp:inline distT="0" distB="0" distL="0" distR="0" wp14:anchorId="19BD774B" wp14:editId="149645A6">
            <wp:extent cx="436880" cy="582930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634">
        <w:t>情况，则停止计算。如果不符合</w:t>
      </w:r>
      <w:r w:rsidR="005B3634">
        <w:rPr>
          <w:rFonts w:hint="eastAsia"/>
        </w:rPr>
        <w:t>，</w:t>
      </w:r>
      <w:r w:rsidR="005B3634">
        <w:t>进行步骤二。</w:t>
      </w:r>
    </w:p>
    <w:p w14:paraId="2D244A39" w14:textId="77777777" w:rsidR="005B3634" w:rsidRDefault="005B3634" w:rsidP="001F60F3">
      <w:pPr>
        <w:ind w:firstLine="420"/>
      </w:pPr>
      <w:r w:rsidRPr="001F60F3">
        <w:rPr>
          <w:rFonts w:hint="eastAsia"/>
          <w:b/>
        </w:rPr>
        <w:t>步骤</w:t>
      </w:r>
      <w:r w:rsidRPr="001F60F3">
        <w:rPr>
          <w:b/>
        </w:rPr>
        <w:t>二</w:t>
      </w:r>
      <w:r>
        <w:t>：如果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  <w:r w:rsidR="00E10740" w:rsidRPr="00E10740">
        <w:rPr>
          <w:rFonts w:hint="eastAsia"/>
          <w:noProof/>
        </w:rPr>
        <w:drawing>
          <wp:inline distT="0" distB="0" distL="0" distR="0" wp14:anchorId="63FABD21" wp14:editId="2536944D">
            <wp:extent cx="436880" cy="582930"/>
            <wp:effectExtent l="0" t="0" r="127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740">
        <w:rPr>
          <w:rFonts w:hint="eastAsia"/>
        </w:rPr>
        <w:t>或</w:t>
      </w:r>
      <w:r w:rsidR="00E10740" w:rsidRPr="00E10740">
        <w:rPr>
          <w:rFonts w:hint="eastAsia"/>
          <w:noProof/>
        </w:rPr>
        <w:drawing>
          <wp:inline distT="0" distB="0" distL="0" distR="0" wp14:anchorId="39E4045F" wp14:editId="7B888567">
            <wp:extent cx="582930" cy="436880"/>
            <wp:effectExtent l="0" t="0" r="762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情</w:t>
      </w:r>
      <w:r>
        <w:lastRenderedPageBreak/>
        <w:t>况</w:t>
      </w:r>
      <w:r>
        <w:rPr>
          <w:rFonts w:hint="eastAsia"/>
        </w:rPr>
        <w:t>，</w:t>
      </w:r>
      <w:r>
        <w:t>则删除</w:t>
      </w:r>
      <w:r>
        <w:t>p</w:t>
      </w:r>
      <w:r>
        <w:t>点。如果不符合</w:t>
      </w:r>
      <w:r>
        <w:rPr>
          <w:rFonts w:hint="eastAsia"/>
        </w:rPr>
        <w:t>，</w:t>
      </w:r>
      <w:r>
        <w:t>进行步骤</w:t>
      </w:r>
      <w:r>
        <w:rPr>
          <w:rFonts w:hint="eastAsia"/>
        </w:rPr>
        <w:t>三</w:t>
      </w:r>
      <w:r>
        <w:t>。</w:t>
      </w:r>
    </w:p>
    <w:p w14:paraId="64403F34" w14:textId="77777777" w:rsidR="005B3634" w:rsidRDefault="005B3634" w:rsidP="00421A9A">
      <w:pPr>
        <w:ind w:firstLine="420"/>
      </w:pPr>
      <w:r w:rsidRPr="00421A9A">
        <w:rPr>
          <w:rFonts w:hint="eastAsia"/>
          <w:b/>
        </w:rPr>
        <w:t>步骤三</w:t>
      </w:r>
      <w:r w:rsidR="006C6A71">
        <w:t>：</w:t>
      </w:r>
      <w:r w:rsidR="006C6A71">
        <w:rPr>
          <w:rFonts w:hint="eastAsia"/>
        </w:rPr>
        <w:t>将</w:t>
      </w:r>
      <w:r>
        <w:t>p</w:t>
      </w:r>
      <w:r>
        <w:t>的八邻域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如果</w:t>
      </w:r>
      <w:r>
        <w:t>符合</w:t>
      </w:r>
      <w:r>
        <w:rPr>
          <w:rFonts w:hint="eastAsia"/>
        </w:rPr>
        <w:t>任</w:t>
      </w:r>
      <w:r>
        <w:t>一</w:t>
      </w:r>
      <w:r>
        <w:rPr>
          <w:rFonts w:hint="eastAsia"/>
        </w:rPr>
        <w:t>模板，</w:t>
      </w:r>
      <w:r>
        <w:t>则删除</w:t>
      </w:r>
      <w:r w:rsidR="00F70363">
        <w:rPr>
          <w:rFonts w:hint="eastAsia"/>
        </w:rPr>
        <w:t>p</w:t>
      </w:r>
      <w:r w:rsidR="00F70363">
        <w:t>点。</w:t>
      </w:r>
    </w:p>
    <w:p w14:paraId="0FC58735" w14:textId="77777777" w:rsidR="00476E76" w:rsidRPr="005B3634" w:rsidRDefault="00A54A45" w:rsidP="00421A9A">
      <w:pPr>
        <w:ind w:firstLine="420"/>
      </w:pPr>
      <w:r>
        <w:rPr>
          <w:rFonts w:hint="eastAsia"/>
        </w:rPr>
        <w:t>对</w:t>
      </w:r>
      <w:r>
        <w:t>图像中的每一个点</w:t>
      </w:r>
      <w:r w:rsidR="00476E76">
        <w:rPr>
          <w:rFonts w:hint="eastAsia"/>
        </w:rPr>
        <w:t>迭代上述</w:t>
      </w:r>
      <w:r w:rsidR="00476E76">
        <w:t>步骤</w:t>
      </w:r>
      <w:r w:rsidR="00F02C8B">
        <w:rPr>
          <w:rFonts w:hint="eastAsia"/>
        </w:rPr>
        <w:t>，</w:t>
      </w:r>
      <w:r w:rsidR="00F02C8B">
        <w:t>直至</w:t>
      </w:r>
      <w:r w:rsidR="00F02C8B">
        <w:rPr>
          <w:rFonts w:hint="eastAsia"/>
        </w:rPr>
        <w:t>没有点</w:t>
      </w:r>
      <w:r w:rsidR="00F02C8B">
        <w:t>要删除</w:t>
      </w:r>
      <w:r w:rsidR="00F02C8B">
        <w:rPr>
          <w:rFonts w:hint="eastAsia"/>
        </w:rPr>
        <w:t>。</w:t>
      </w:r>
    </w:p>
    <w:p w14:paraId="27E0C383" w14:textId="77777777" w:rsidR="00576654" w:rsidRDefault="00CB3382" w:rsidP="00F55195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</w:t>
      </w:r>
      <w:r w:rsidR="007F5727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 </w:t>
      </w:r>
      <w:r w:rsidR="00CC421C">
        <w:rPr>
          <w:rFonts w:ascii="Times New Roman" w:hAnsi="Times New Roman" w:cs="Times New Roman"/>
        </w:rPr>
        <w:t>CUDA</w:t>
      </w:r>
      <w:r w:rsidR="00CC421C">
        <w:rPr>
          <w:rFonts w:ascii="Times New Roman" w:hAnsi="Times New Roman" w:cs="Times New Roman"/>
        </w:rPr>
        <w:t>环境</w:t>
      </w:r>
      <w:r w:rsidR="001A47CB">
        <w:rPr>
          <w:rFonts w:ascii="Times New Roman" w:hAnsi="Times New Roman" w:cs="Times New Roman" w:hint="eastAsia"/>
        </w:rPr>
        <w:t>下</w:t>
      </w:r>
      <w:r w:rsidR="00EB7704">
        <w:rPr>
          <w:rFonts w:ascii="Times New Roman" w:hAnsi="Times New Roman" w:cs="Times New Roman"/>
        </w:rPr>
        <w:t>A</w:t>
      </w:r>
      <w:r w:rsidR="001A47CB">
        <w:rPr>
          <w:rFonts w:ascii="Times New Roman" w:hAnsi="Times New Roman" w:cs="Times New Roman"/>
        </w:rPr>
        <w:t>W</w:t>
      </w:r>
      <w:r w:rsidR="001A47CB">
        <w:rPr>
          <w:rFonts w:ascii="Times New Roman" w:hAnsi="Times New Roman" w:cs="Times New Roman" w:hint="eastAsia"/>
        </w:rPr>
        <w:t>细化</w:t>
      </w:r>
      <w:r w:rsidR="00CC421C">
        <w:rPr>
          <w:rFonts w:ascii="Times New Roman" w:hAnsi="Times New Roman" w:cs="Times New Roman" w:hint="eastAsia"/>
        </w:rPr>
        <w:t>算法思想</w:t>
      </w:r>
    </w:p>
    <w:p w14:paraId="74B94876" w14:textId="77777777" w:rsidR="00EB7704" w:rsidRPr="00EB7704" w:rsidRDefault="003472C2" w:rsidP="003472C2">
      <w:pPr>
        <w:ind w:firstLine="420"/>
      </w:pPr>
      <w:r>
        <w:t>C</w:t>
      </w:r>
      <w:r w:rsidR="00EB7704">
        <w:t>UDA</w:t>
      </w:r>
      <w:r w:rsidR="00EB7704">
        <w:rPr>
          <w:rFonts w:hint="eastAsia"/>
        </w:rPr>
        <w:t>应用</w:t>
      </w:r>
      <w:r w:rsidR="00EB7704">
        <w:t>程序</w:t>
      </w:r>
      <w:r w:rsidR="004C6519">
        <w:rPr>
          <w:rFonts w:hint="eastAsia"/>
        </w:rPr>
        <w:t>代码</w:t>
      </w:r>
      <w:r w:rsidR="00EB7704">
        <w:t>分为两部分，</w:t>
      </w:r>
      <w:r w:rsidR="00E31F61">
        <w:rPr>
          <w:rFonts w:hint="eastAsia"/>
        </w:rPr>
        <w:t>在</w:t>
      </w:r>
      <w:r w:rsidR="00E31F61">
        <w:t>CPU</w:t>
      </w:r>
      <w:r w:rsidR="00E31F61">
        <w:t>端运行的</w:t>
      </w:r>
      <w:r w:rsidR="00CB6733">
        <w:rPr>
          <w:rFonts w:hint="eastAsia"/>
        </w:rPr>
        <w:t>host</w:t>
      </w:r>
      <w:r w:rsidR="00CB6733">
        <w:t>端</w:t>
      </w:r>
      <w:r w:rsidR="00EB7704">
        <w:t>代码和</w:t>
      </w:r>
      <w:r w:rsidR="00CB6733">
        <w:rPr>
          <w:rFonts w:hint="eastAsia"/>
        </w:rPr>
        <w:t>在</w:t>
      </w:r>
      <w:r w:rsidR="00CB6733">
        <w:t>GPU</w:t>
      </w:r>
      <w:r w:rsidR="00CB6733">
        <w:t>上运行的</w:t>
      </w:r>
      <w:r w:rsidR="00CB6733">
        <w:rPr>
          <w:rFonts w:hint="eastAsia"/>
        </w:rPr>
        <w:t>device</w:t>
      </w:r>
      <w:r w:rsidR="00EB7704">
        <w:t>端代码。</w:t>
      </w:r>
      <w:r w:rsidR="00EB7704">
        <w:rPr>
          <w:rFonts w:hint="eastAsia"/>
        </w:rPr>
        <w:t>本文中</w:t>
      </w:r>
      <w:r w:rsidR="00EB7704">
        <w:t>AW</w:t>
      </w:r>
      <w:r w:rsidR="00EB7704">
        <w:t>算法</w:t>
      </w:r>
      <w:r w:rsidR="004C6519">
        <w:rPr>
          <w:rFonts w:hint="eastAsia"/>
        </w:rPr>
        <w:t>在</w:t>
      </w:r>
      <w:r w:rsidR="00F86D6E">
        <w:t>CUDA</w:t>
      </w:r>
      <w:r w:rsidR="00F50B7D">
        <w:t>环境</w:t>
      </w:r>
      <w:r w:rsidR="004C6519">
        <w:rPr>
          <w:rFonts w:hint="eastAsia"/>
        </w:rPr>
        <w:t>下的流程结构如</w:t>
      </w:r>
      <w:r w:rsidR="00C97BE2">
        <w:t>图</w:t>
      </w:r>
      <w:r w:rsidR="00C97BE2">
        <w:t>2</w:t>
      </w:r>
      <w:r w:rsidR="004C6519">
        <w:t>所示，</w:t>
      </w:r>
      <w:r w:rsidR="00AB0ABD">
        <w:rPr>
          <w:rFonts w:hint="eastAsia"/>
        </w:rPr>
        <w:t>主机端的</w:t>
      </w:r>
      <w:r w:rsidR="00AB0ABD">
        <w:t>主要功能为计算查找表</w:t>
      </w:r>
      <w:r w:rsidR="00AB0ABD">
        <w:rPr>
          <w:rFonts w:hint="eastAsia"/>
        </w:rPr>
        <w:t>，</w:t>
      </w:r>
      <w:r w:rsidR="00AB0ABD">
        <w:t>图像预处理</w:t>
      </w:r>
      <w:r w:rsidR="00AB0ABD">
        <w:rPr>
          <w:rFonts w:hint="eastAsia"/>
        </w:rPr>
        <w:t>和</w:t>
      </w:r>
      <w:r w:rsidR="00AB0ABD">
        <w:t>内存拷贝</w:t>
      </w:r>
      <w:r w:rsidR="00AB0ABD">
        <w:rPr>
          <w:rFonts w:hint="eastAsia"/>
        </w:rPr>
        <w:t>；</w:t>
      </w:r>
      <w:r w:rsidR="00F50B7D">
        <w:rPr>
          <w:rFonts w:hint="eastAsia"/>
        </w:rPr>
        <w:t>设备端</w:t>
      </w:r>
      <w:r w:rsidR="00AB0ABD">
        <w:t>端</w:t>
      </w:r>
      <w:r w:rsidR="00D776CD">
        <w:rPr>
          <w:rFonts w:hint="eastAsia"/>
        </w:rPr>
        <w:t>的</w:t>
      </w:r>
      <w:r w:rsidR="00D776CD">
        <w:t>主要功能为进行细化，按</w:t>
      </w:r>
      <w:r w:rsidR="00D776CD">
        <w:t>3</w:t>
      </w:r>
      <w:r w:rsidR="00D776CD">
        <w:t>个步骤分为</w:t>
      </w:r>
      <w:r w:rsidR="00D776CD">
        <w:t>3</w:t>
      </w:r>
      <w:r w:rsidR="00AB0ABD">
        <w:t>部分。</w:t>
      </w:r>
      <w:r w:rsidR="00AB0ABD">
        <w:rPr>
          <w:rFonts w:hint="eastAsia"/>
        </w:rPr>
        <w:t>本文</w:t>
      </w:r>
      <w:r w:rsidR="00D776CD">
        <w:t>将</w:t>
      </w:r>
      <w:r w:rsidR="00D776CD">
        <w:rPr>
          <w:rFonts w:hint="eastAsia"/>
        </w:rPr>
        <w:t>TTL</w:t>
      </w:r>
      <w:r w:rsidR="00F86D6E">
        <w:rPr>
          <w:rFonts w:hint="eastAsia"/>
        </w:rPr>
        <w:t>策略</w:t>
      </w:r>
      <w:r w:rsidR="00F50B7D">
        <w:t>应用到步骤</w:t>
      </w:r>
      <w:r w:rsidR="00F50B7D">
        <w:t>3</w:t>
      </w:r>
      <w:r w:rsidR="00AB0ABD">
        <w:t>上。</w:t>
      </w:r>
    </w:p>
    <w:p w14:paraId="031DC8D6" w14:textId="77777777" w:rsidR="000E1B63" w:rsidRPr="007C5CB9" w:rsidRDefault="000E1B63" w:rsidP="000E1B63">
      <w:pPr>
        <w:rPr>
          <w:rFonts w:ascii="Times New Roman" w:hAnsi="Times New Roman" w:cs="Times New Roman"/>
        </w:rPr>
      </w:pPr>
    </w:p>
    <w:p w14:paraId="28AE77DC" w14:textId="77777777" w:rsidR="000E1B63" w:rsidRPr="007C5CB9" w:rsidRDefault="00980488" w:rsidP="000E1B6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3F72B8E7" wp14:editId="2F2C52C1">
            <wp:extent cx="3165839" cy="1602223"/>
            <wp:effectExtent l="0" t="0" r="0" b="0"/>
            <wp:docPr id="11" name="图片 11" descr="D:\synchronization\HPC&amp;IP\Parallel Acceleration of Thinning\code\structure of A-W thinning algorithm on c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nchronization\HPC&amp;IP\Parallel Acceleration of Thinning\code\structure of A-W thinning algorithm on cud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24" cy="16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FCA7" w14:textId="77777777" w:rsidR="000E1B63" w:rsidRPr="007C5CB9" w:rsidRDefault="004C6519" w:rsidP="000E1B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2</w:t>
      </w:r>
      <w:r w:rsidR="00B1494D">
        <w:rPr>
          <w:rFonts w:ascii="Times New Roman" w:hAnsi="Times New Roman" w:cs="Times New Roman"/>
        </w:rPr>
        <w:t xml:space="preserve"> </w:t>
      </w:r>
      <w:r w:rsidR="002D5B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下的流程结构</w:t>
      </w:r>
    </w:p>
    <w:p w14:paraId="4D417952" w14:textId="77777777" w:rsidR="000E1B63" w:rsidRPr="007C5CB9" w:rsidRDefault="000E1B63" w:rsidP="000E1B63">
      <w:pPr>
        <w:rPr>
          <w:rFonts w:ascii="Times New Roman" w:hAnsi="Times New Roman" w:cs="Times New Roman"/>
        </w:rPr>
      </w:pPr>
    </w:p>
    <w:p w14:paraId="63D812C8" w14:textId="77777777" w:rsidR="00840AFC" w:rsidRPr="007C5CB9" w:rsidRDefault="00207A1E" w:rsidP="00840AFC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3.1</w:t>
      </w:r>
      <w:r w:rsidR="00840AFC" w:rsidRPr="007C5CB9">
        <w:rPr>
          <w:rFonts w:ascii="Times New Roman" w:hAnsi="Times New Roman" w:cs="Times New Roman"/>
        </w:rPr>
        <w:t xml:space="preserve"> </w:t>
      </w:r>
      <w:r w:rsidR="009C6BFB">
        <w:rPr>
          <w:rFonts w:ascii="Times New Roman" w:hAnsi="Times New Roman" w:cs="Times New Roman" w:hint="eastAsia"/>
        </w:rPr>
        <w:t>定义</w:t>
      </w:r>
    </w:p>
    <w:p w14:paraId="7355743F" w14:textId="77777777" w:rsidR="00840AFC" w:rsidRDefault="00A038A4" w:rsidP="00486BA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对于图像</w:t>
      </w:r>
      <w:r>
        <w:rPr>
          <w:rFonts w:ascii="Times New Roman" w:hAnsi="Times New Roman" w:cs="Times New Roman"/>
        </w:rPr>
        <w:t>中的每一个目标点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，</w:t>
      </w:r>
    </w:p>
    <w:p w14:paraId="30597CD0" w14:textId="77777777" w:rsidR="009D35CA" w:rsidRDefault="009D35CA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N(p)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的邻域</w:t>
      </w:r>
      <w:r>
        <w:rPr>
          <w:rFonts w:ascii="Times New Roman" w:hAnsi="Times New Roman" w:cs="Times New Roman" w:hint="eastAsia"/>
        </w:rPr>
        <w:t>像素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的集合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如八邻域</w:t>
      </w:r>
      <w:r w:rsidR="00D17510">
        <w:rPr>
          <w:rFonts w:ascii="Times New Roman" w:hAnsi="Times New Roman" w:cs="Times New Roman" w:hint="eastAsia"/>
        </w:rPr>
        <w:t>有</w:t>
      </w:r>
      <w:r w:rsidR="00D17510">
        <w:rPr>
          <w:rFonts w:ascii="Times New Roman" w:hAnsi="Times New Roman" w:cs="Times New Roman"/>
        </w:rPr>
        <w:t>八个像素点</w:t>
      </w:r>
      <w:r>
        <w:rPr>
          <w:rFonts w:ascii="Times New Roman" w:hAnsi="Times New Roman" w:cs="Times New Roman" w:hint="eastAsia"/>
        </w:rPr>
        <w:t>，</w:t>
      </w:r>
      <w:r w:rsidR="00D17510"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/>
        </w:rPr>
        <w:t>N(p)={</w:t>
      </w:r>
      <w:r w:rsidR="00CC7D9B" w:rsidRPr="00CC7D9B">
        <w:rPr>
          <w:rFonts w:ascii="Times New Roman" w:hAnsi="Times New Roman" w:cs="Times New Roman"/>
        </w:rPr>
        <w:t xml:space="preserve"> </w:t>
      </w:r>
      <w:r w:rsidR="00CC7D9B" w:rsidRPr="007C5CB9">
        <w:rPr>
          <w:rFonts w:ascii="Times New Roman" w:hAnsi="Times New Roman" w:cs="Times New Roman"/>
        </w:rPr>
        <w:t>p[0], p[1], p[2], p[</w:t>
      </w:r>
      <w:r w:rsidR="00CC7D9B">
        <w:rPr>
          <w:rFonts w:ascii="Times New Roman" w:hAnsi="Times New Roman" w:cs="Times New Roman"/>
        </w:rPr>
        <w:t>3], p[4], p[5], p[6], p[7]</w:t>
      </w:r>
      <w:r>
        <w:rPr>
          <w:rFonts w:ascii="Times New Roman" w:hAnsi="Times New Roman" w:cs="Times New Roman"/>
        </w:rPr>
        <w:t>}</w:t>
      </w:r>
    </w:p>
    <w:p w14:paraId="74160F00" w14:textId="77777777" w:rsidR="00D17510" w:rsidRPr="00D17510" w:rsidRDefault="00D17510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点的权重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]</w:t>
      </w:r>
      <w:r w:rsidR="00175D61">
        <w:rPr>
          <w:rFonts w:ascii="Times New Roman" w:hAnsi="Times New Roman" w:cs="Times New Roman"/>
        </w:rPr>
        <w:t xml:space="preserve"> WN(p)</w:t>
      </w:r>
      <w:r w:rsidR="00D616C7">
        <w:rPr>
          <w:rFonts w:ascii="Times New Roman" w:hAnsi="Times New Roman" w:cs="Times New Roman" w:hint="eastAsia"/>
        </w:rPr>
        <w:t>，公式</w:t>
      </w:r>
      <w:r w:rsidR="00D616C7">
        <w:rPr>
          <w:rFonts w:ascii="Times New Roman" w:hAnsi="Times New Roman" w:cs="Times New Roman"/>
        </w:rPr>
        <w:t>如下</w:t>
      </w:r>
    </w:p>
    <w:p w14:paraId="0D4A723B" w14:textId="77777777" w:rsidR="00313E1D" w:rsidRDefault="00313E1D" w:rsidP="00840AFC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position w:val="-28"/>
        </w:rPr>
        <w:object w:dxaOrig="2120" w:dyaOrig="680" w14:anchorId="526F91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33.5pt" o:ole="">
            <v:imagedata r:id="rId19" o:title=""/>
          </v:shape>
          <o:OLEObject Type="Embed" ProgID="Equation.DSMT4" ShapeID="_x0000_i1025" DrawAspect="Content" ObjectID="_1510650008" r:id="rId20"/>
        </w:object>
      </w:r>
      <w:r>
        <w:rPr>
          <w:rFonts w:ascii="Times New Roman" w:hAnsi="Times New Roman" w:cs="Times New Roman" w:hint="eastAsia"/>
        </w:rPr>
        <w:t>，</w:t>
      </w:r>
    </w:p>
    <w:p w14:paraId="7C0D0564" w14:textId="77777777" w:rsidR="00840AFC" w:rsidRPr="007C5CB9" w:rsidRDefault="00313E1D" w:rsidP="00313E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代表</w:t>
      </w:r>
      <w:r w:rsidR="00F36997">
        <w:rPr>
          <w:rFonts w:ascii="Times New Roman" w:hAnsi="Times New Roman" w:cs="Times New Roman"/>
        </w:rPr>
        <w:t>N(p)</w:t>
      </w:r>
      <w:r w:rsidR="00F36997">
        <w:rPr>
          <w:rFonts w:ascii="Times New Roman" w:hAnsi="Times New Roman" w:cs="Times New Roman"/>
        </w:rPr>
        <w:t>内像素点</w:t>
      </w:r>
      <w:r w:rsidR="00F36997">
        <w:rPr>
          <w:rFonts w:ascii="Times New Roman" w:hAnsi="Times New Roman" w:cs="Times New Roman" w:hint="eastAsia"/>
        </w:rPr>
        <w:t>数量</w:t>
      </w:r>
      <w:r w:rsidR="00F36997">
        <w:rPr>
          <w:rFonts w:ascii="Times New Roman" w:hAnsi="Times New Roman" w:cs="Times New Roman"/>
        </w:rPr>
        <w:t>。对于</w:t>
      </w:r>
      <w:r w:rsidR="00F36997">
        <w:rPr>
          <w:rFonts w:ascii="Times New Roman" w:hAnsi="Times New Roman" w:cs="Times New Roman" w:hint="eastAsia"/>
        </w:rPr>
        <w:t>八邻域</w:t>
      </w:r>
      <w:r w:rsidR="00F36997">
        <w:rPr>
          <w:rFonts w:ascii="Times New Roman" w:hAnsi="Times New Roman" w:cs="Times New Roman"/>
        </w:rPr>
        <w:t>，</w:t>
      </w:r>
      <w:r w:rsidR="00F36997">
        <w:rPr>
          <w:rFonts w:ascii="Times New Roman" w:hAnsi="Times New Roman" w:cs="Times New Roman"/>
        </w:rPr>
        <w:t>WN(p)</w:t>
      </w:r>
      <w:r w:rsidR="00F36997">
        <w:rPr>
          <w:rFonts w:ascii="Times New Roman" w:hAnsi="Times New Roman" w:cs="Times New Roman" w:hint="eastAsia"/>
        </w:rPr>
        <w:t>的值域</w:t>
      </w:r>
      <w:r w:rsidR="00F36997">
        <w:rPr>
          <w:rFonts w:ascii="Times New Roman" w:hAnsi="Times New Roman" w:cs="Times New Roman"/>
        </w:rPr>
        <w:t>为</w:t>
      </w:r>
      <w:r w:rsidR="00F36997">
        <w:rPr>
          <w:rFonts w:ascii="Times New Roman" w:hAnsi="Times New Roman" w:cs="Times New Roman" w:hint="eastAsia"/>
        </w:rPr>
        <w:t>[</w:t>
      </w:r>
      <w:r w:rsidR="00F36997">
        <w:rPr>
          <w:rFonts w:ascii="Times New Roman" w:hAnsi="Times New Roman" w:cs="Times New Roman"/>
        </w:rPr>
        <w:t>0,255</w:t>
      </w:r>
      <w:r w:rsidR="00F36997">
        <w:rPr>
          <w:rFonts w:ascii="Times New Roman" w:hAnsi="Times New Roman" w:cs="Times New Roman" w:hint="eastAsia"/>
        </w:rPr>
        <w:t>]</w:t>
      </w:r>
    </w:p>
    <w:p w14:paraId="1A94C3DE" w14:textId="77777777" w:rsidR="007D7662" w:rsidRPr="007D7662" w:rsidRDefault="007D7662" w:rsidP="0084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定义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="009427CD">
        <w:rPr>
          <w:rFonts w:ascii="Times New Roman" w:hAnsi="Times New Roman" w:cs="Times New Roman" w:hint="eastAsia"/>
        </w:rPr>
        <w:t>模板（</w:t>
      </w:r>
      <w:r w:rsidR="009427CD">
        <w:rPr>
          <w:rFonts w:ascii="Times New Roman" w:hAnsi="Times New Roman" w:cs="Times New Roman" w:hint="eastAsia"/>
        </w:rPr>
        <w:t>template</w:t>
      </w:r>
      <w:r w:rsidR="009427CD">
        <w:rPr>
          <w:rFonts w:ascii="Times New Roman" w:hAnsi="Times New Roman" w:cs="Times New Roman"/>
        </w:rPr>
        <w:t>）</w:t>
      </w:r>
      <w:r w:rsidR="009427CD">
        <w:rPr>
          <w:rFonts w:ascii="Times New Roman" w:hAnsi="Times New Roman" w:cs="Times New Roman" w:hint="eastAsia"/>
        </w:rPr>
        <w:t>。</w:t>
      </w:r>
      <w:r w:rsidR="009427CD">
        <w:rPr>
          <w:rFonts w:ascii="Times New Roman" w:hAnsi="Times New Roman" w:cs="Times New Roman"/>
        </w:rPr>
        <w:t>模板是一组固定</w:t>
      </w:r>
      <w:r w:rsidR="00F97B75">
        <w:rPr>
          <w:rFonts w:ascii="Times New Roman" w:hAnsi="Times New Roman" w:cs="Times New Roman" w:hint="eastAsia"/>
        </w:rPr>
        <w:t>领域</w:t>
      </w:r>
      <w:r w:rsidR="00F97B75">
        <w:rPr>
          <w:rFonts w:ascii="Times New Roman" w:hAnsi="Times New Roman" w:cs="Times New Roman"/>
        </w:rPr>
        <w:t>像素点，有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t>模板</w:t>
      </w:r>
      <w:r w:rsidR="00F97B75">
        <w:rPr>
          <w:rFonts w:ascii="Times New Roman" w:hAnsi="Times New Roman" w:cs="Times New Roman"/>
        </w:rPr>
        <w:t>，</w:t>
      </w:r>
      <w:r w:rsidR="00F97B75">
        <w:rPr>
          <w:rFonts w:ascii="Times New Roman" w:hAnsi="Times New Roman" w:cs="Times New Roman" w:hint="eastAsia"/>
        </w:rPr>
        <w:t>4*1</w:t>
      </w:r>
      <w:r w:rsidR="00F97B75">
        <w:rPr>
          <w:rFonts w:ascii="Times New Roman" w:hAnsi="Times New Roman" w:cs="Times New Roman" w:hint="eastAsia"/>
        </w:rPr>
        <w:t>模板</w:t>
      </w:r>
      <w:r w:rsidR="00F97B75">
        <w:rPr>
          <w:rFonts w:ascii="Times New Roman" w:hAnsi="Times New Roman" w:cs="Times New Roman"/>
        </w:rPr>
        <w:t>等。</w:t>
      </w:r>
      <w:r w:rsidR="00F97B75">
        <w:rPr>
          <w:rFonts w:ascii="Times New Roman" w:hAnsi="Times New Roman" w:cs="Times New Roman" w:hint="eastAsia"/>
        </w:rPr>
        <w:t>在</w:t>
      </w:r>
      <w:r w:rsidR="00F97B75">
        <w:rPr>
          <w:rFonts w:ascii="Times New Roman" w:hAnsi="Times New Roman" w:cs="Times New Roman"/>
        </w:rPr>
        <w:t>AW</w:t>
      </w:r>
      <w:r w:rsidR="00F97B75">
        <w:rPr>
          <w:rFonts w:ascii="Times New Roman" w:hAnsi="Times New Roman" w:cs="Times New Roman"/>
        </w:rPr>
        <w:t>算法中</w:t>
      </w:r>
      <w:r w:rsidR="00F97B75">
        <w:rPr>
          <w:rFonts w:ascii="Times New Roman" w:hAnsi="Times New Roman" w:cs="Times New Roman" w:hint="eastAsia"/>
        </w:rPr>
        <w:t>定义</w:t>
      </w:r>
      <w:r w:rsidR="00F97B75">
        <w:rPr>
          <w:rFonts w:ascii="Times New Roman" w:hAnsi="Times New Roman" w:cs="Times New Roman"/>
        </w:rPr>
        <w:t>了</w:t>
      </w:r>
      <w:r w:rsidR="00F97B75">
        <w:rPr>
          <w:rFonts w:ascii="Times New Roman" w:hAnsi="Times New Roman" w:cs="Times New Roman" w:hint="eastAsia"/>
        </w:rPr>
        <w:t>20</w:t>
      </w:r>
      <w:r w:rsidR="00F97B75">
        <w:rPr>
          <w:rFonts w:ascii="Times New Roman" w:hAnsi="Times New Roman" w:cs="Times New Roman" w:hint="eastAsia"/>
        </w:rPr>
        <w:t>个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t>模板</w:t>
      </w:r>
      <w:r w:rsidR="000255AF">
        <w:rPr>
          <w:rFonts w:ascii="Times New Roman" w:hAnsi="Times New Roman" w:cs="Times New Roman" w:hint="eastAsia"/>
        </w:rPr>
        <w:t>，</w:t>
      </w:r>
      <w:r w:rsidR="00614188">
        <w:rPr>
          <w:rFonts w:ascii="Times New Roman" w:hAnsi="Times New Roman" w:cs="Times New Roman" w:hint="eastAsia"/>
        </w:rPr>
        <w:t>图</w:t>
      </w:r>
      <w:r w:rsidR="00614188">
        <w:rPr>
          <w:rFonts w:ascii="Times New Roman" w:hAnsi="Times New Roman" w:cs="Times New Roman" w:hint="eastAsia"/>
        </w:rPr>
        <w:t>3</w:t>
      </w:r>
      <w:r w:rsidR="00614188">
        <w:rPr>
          <w:rFonts w:ascii="Times New Roman" w:hAnsi="Times New Roman" w:cs="Times New Roman" w:hint="eastAsia"/>
        </w:rPr>
        <w:t>是其中</w:t>
      </w:r>
      <w:r w:rsidR="00614188">
        <w:rPr>
          <w:rFonts w:ascii="Times New Roman" w:hAnsi="Times New Roman" w:cs="Times New Roman"/>
        </w:rPr>
        <w:t>之一，如果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的八邻域</w:t>
      </w:r>
      <w:r w:rsidR="00614188">
        <w:rPr>
          <w:rFonts w:ascii="Times New Roman" w:hAnsi="Times New Roman" w:cs="Times New Roman" w:hint="eastAsia"/>
        </w:rPr>
        <w:t>满足</w:t>
      </w:r>
      <w:r w:rsidR="000255AF">
        <w:rPr>
          <w:rFonts w:ascii="Times New Roman" w:hAnsi="Times New Roman" w:cs="Times New Roman" w:hint="eastAsia"/>
        </w:rPr>
        <w:t>任一</w:t>
      </w:r>
      <w:r w:rsidR="000255AF">
        <w:rPr>
          <w:rFonts w:ascii="Times New Roman" w:hAnsi="Times New Roman" w:cs="Times New Roman"/>
        </w:rPr>
        <w:t>模板</w:t>
      </w:r>
      <w:r w:rsidR="00614188">
        <w:rPr>
          <w:rFonts w:ascii="Times New Roman" w:hAnsi="Times New Roman" w:cs="Times New Roman"/>
        </w:rPr>
        <w:t>，则删除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点。</w:t>
      </w:r>
    </w:p>
    <w:p w14:paraId="582ADCE9" w14:textId="77777777" w:rsidR="00840AFC" w:rsidRPr="007C5CB9" w:rsidRDefault="00840AFC" w:rsidP="00840AFC">
      <w:pPr>
        <w:rPr>
          <w:rFonts w:ascii="Times New Roman" w:hAnsi="Times New Roman" w:cs="Times New Roman"/>
        </w:rPr>
      </w:pPr>
    </w:p>
    <w:p w14:paraId="7F69B87F" w14:textId="77777777" w:rsidR="003978A0" w:rsidRDefault="00FC3792" w:rsidP="004B277E">
      <w:pPr>
        <w:jc w:val="center"/>
        <w:rPr>
          <w:rFonts w:ascii="Times New Roman" w:hAnsi="Times New Roman" w:cs="Times New Roman"/>
        </w:rPr>
      </w:pPr>
      <w:r w:rsidRPr="00FC3792">
        <w:rPr>
          <w:noProof/>
        </w:rPr>
        <w:lastRenderedPageBreak/>
        <w:drawing>
          <wp:inline distT="0" distB="0" distL="0" distR="0" wp14:anchorId="1D3FF1D3" wp14:editId="392CE280">
            <wp:extent cx="485432" cy="48543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7" cy="4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E8E2" w14:textId="77777777" w:rsidR="00840AFC" w:rsidRPr="007C5CB9" w:rsidRDefault="00F97B75" w:rsidP="004B27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3 </w:t>
      </w:r>
      <w:r w:rsidR="00CC7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算法中</w:t>
      </w:r>
      <w:r>
        <w:rPr>
          <w:rFonts w:ascii="Times New Roman" w:hAnsi="Times New Roman" w:cs="Times New Roman"/>
        </w:rPr>
        <w:t>的一个模板</w:t>
      </w:r>
    </w:p>
    <w:p w14:paraId="170DEC9D" w14:textId="77777777" w:rsidR="00A830AA" w:rsidRPr="007C5CB9" w:rsidRDefault="00207A1E" w:rsidP="002015A0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3.2</w:t>
      </w:r>
      <w:r w:rsidR="000B7B53" w:rsidRPr="007C5CB9">
        <w:rPr>
          <w:rFonts w:ascii="Times New Roman" w:hAnsi="Times New Roman" w:cs="Times New Roman"/>
        </w:rPr>
        <w:t xml:space="preserve"> </w:t>
      </w:r>
      <w:r w:rsidR="00422B9B">
        <w:rPr>
          <w:rFonts w:ascii="Times New Roman" w:hAnsi="Times New Roman" w:cs="Times New Roman" w:hint="eastAsia"/>
        </w:rPr>
        <w:t>模板转变</w:t>
      </w:r>
      <w:r w:rsidR="00422B9B">
        <w:rPr>
          <w:rFonts w:ascii="Times New Roman" w:hAnsi="Times New Roman" w:cs="Times New Roman"/>
        </w:rPr>
        <w:t>为查找表</w:t>
      </w:r>
    </w:p>
    <w:p w14:paraId="0C3AF398" w14:textId="77777777" w:rsidR="00B5211C" w:rsidRPr="007C5CB9" w:rsidRDefault="00B5211C" w:rsidP="0045229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hint="eastAsia"/>
        </w:rPr>
        <w:t>每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线程被称为一个</w:t>
      </w:r>
      <w:r w:rsidR="000D3F1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/>
        </w:rPr>
        <w:t>。</w:t>
      </w:r>
      <w:r w:rsidR="000D3F11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中的执行单元</w:t>
      </w:r>
      <w:r>
        <w:rPr>
          <w:rFonts w:ascii="Times New Roman" w:hAnsi="Times New Roman" w:cs="Times New Roman" w:hint="eastAsia"/>
        </w:rPr>
        <w:t>，</w:t>
      </w:r>
      <w:r w:rsidR="00C61C45">
        <w:rPr>
          <w:rFonts w:ascii="Times New Roman" w:hAnsi="Times New Roman" w:cs="Times New Roman" w:hint="eastAsia"/>
        </w:rPr>
        <w:t>同</w:t>
      </w:r>
      <w:r w:rsidR="00C61C45"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warp</w:t>
      </w:r>
      <w:r>
        <w:rPr>
          <w:rFonts w:ascii="Times New Roman" w:hAnsi="Times New Roman" w:cs="Times New Roman"/>
        </w:rPr>
        <w:t>中的所有线程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任何时刻执行</w:t>
      </w:r>
      <w:r>
        <w:rPr>
          <w:rFonts w:ascii="Times New Roman" w:hAnsi="Times New Roman" w:cs="Times New Roman" w:hint="eastAsia"/>
        </w:rPr>
        <w:t>相同</w:t>
      </w:r>
      <w:r>
        <w:rPr>
          <w:rFonts w:ascii="Times New Roman" w:hAnsi="Times New Roman" w:cs="Times New Roman"/>
        </w:rPr>
        <w:t>的指令。</w:t>
      </w:r>
      <w:r w:rsidR="008156AE">
        <w:rPr>
          <w:rFonts w:ascii="Times New Roman" w:hAnsi="Times New Roman" w:cs="Times New Roman" w:hint="eastAsia"/>
        </w:rPr>
        <w:t>CUDA</w:t>
      </w:r>
      <w:r w:rsidR="008156AE">
        <w:rPr>
          <w:rFonts w:ascii="Times New Roman" w:hAnsi="Times New Roman" w:cs="Times New Roman" w:hint="eastAsia"/>
        </w:rPr>
        <w:t>程序</w:t>
      </w:r>
      <w:r w:rsidR="008156AE">
        <w:rPr>
          <w:rFonts w:ascii="Times New Roman" w:hAnsi="Times New Roman" w:cs="Times New Roman"/>
        </w:rPr>
        <w:t>中的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</w:t>
      </w:r>
      <w:r w:rsidR="008156AE">
        <w:rPr>
          <w:rFonts w:ascii="Times New Roman" w:hAnsi="Times New Roman" w:cs="Times New Roman" w:hint="eastAsia"/>
        </w:rPr>
        <w:t>对性能</w:t>
      </w:r>
      <w:r w:rsidR="008156AE">
        <w:rPr>
          <w:rFonts w:ascii="Times New Roman" w:hAnsi="Times New Roman" w:cs="Times New Roman"/>
        </w:rPr>
        <w:t>有很大的</w:t>
      </w:r>
      <w:r w:rsidR="008156AE">
        <w:rPr>
          <w:rFonts w:ascii="Times New Roman" w:hAnsi="Times New Roman" w:cs="Times New Roman" w:hint="eastAsia"/>
        </w:rPr>
        <w:t>影响</w:t>
      </w:r>
      <w:r w:rsidR="008156AE">
        <w:rPr>
          <w:rFonts w:ascii="Times New Roman" w:hAnsi="Times New Roman" w:cs="Times New Roman"/>
        </w:rPr>
        <w:t>。</w:t>
      </w:r>
      <w:r w:rsidR="008156AE">
        <w:rPr>
          <w:rFonts w:ascii="Times New Roman" w:hAnsi="Times New Roman" w:cs="Times New Roman" w:hint="eastAsia"/>
        </w:rPr>
        <w:t>条件分支损害应用</w:t>
      </w:r>
      <w:r w:rsidR="008156AE">
        <w:rPr>
          <w:rFonts w:ascii="Times New Roman" w:hAnsi="Times New Roman" w:cs="Times New Roman"/>
        </w:rPr>
        <w:t>程序的并行性，</w:t>
      </w:r>
      <w:r w:rsidR="008156AE">
        <w:rPr>
          <w:rFonts w:ascii="Times New Roman" w:hAnsi="Times New Roman" w:cs="Times New Roman" w:hint="eastAsia"/>
        </w:rPr>
        <w:t>降低</w:t>
      </w:r>
      <w:r w:rsidR="008156AE">
        <w:rPr>
          <w:rFonts w:ascii="Times New Roman" w:hAnsi="Times New Roman" w:cs="Times New Roman"/>
        </w:rPr>
        <w:t>执行</w:t>
      </w:r>
      <w:r w:rsidR="008156AE">
        <w:rPr>
          <w:rFonts w:ascii="Times New Roman" w:hAnsi="Times New Roman" w:cs="Times New Roman" w:hint="eastAsia"/>
        </w:rPr>
        <w:t>单元</w:t>
      </w:r>
      <w:r w:rsidR="008156AE">
        <w:rPr>
          <w:rFonts w:ascii="Times New Roman" w:hAnsi="Times New Roman" w:cs="Times New Roman"/>
        </w:rPr>
        <w:t>的利用</w:t>
      </w:r>
      <w:r w:rsidR="008156AE">
        <w:rPr>
          <w:rFonts w:ascii="Times New Roman" w:hAnsi="Times New Roman" w:cs="Times New Roman" w:hint="eastAsia"/>
        </w:rPr>
        <w:t>率，</w:t>
      </w:r>
      <w:r w:rsidR="008156AE">
        <w:rPr>
          <w:rFonts w:ascii="Times New Roman" w:hAnsi="Times New Roman" w:cs="Times New Roman"/>
        </w:rPr>
        <w:t>导致性能</w:t>
      </w:r>
      <w:r w:rsidR="008156AE">
        <w:rPr>
          <w:rFonts w:ascii="Times New Roman" w:hAnsi="Times New Roman" w:cs="Times New Roman" w:hint="eastAsia"/>
        </w:rPr>
        <w:t>下降</w:t>
      </w:r>
      <w:r w:rsidR="00F127D9">
        <w:rPr>
          <w:rFonts w:ascii="Times New Roman" w:hAnsi="Times New Roman" w:cs="Times New Roman"/>
        </w:rPr>
        <w:t>。</w:t>
      </w:r>
      <w:r w:rsidR="00C61C45">
        <w:rPr>
          <w:rFonts w:ascii="Times New Roman" w:hAnsi="Times New Roman" w:cs="Times New Roman" w:hint="eastAsia"/>
        </w:rPr>
        <w:t>举例说明</w:t>
      </w:r>
      <w:r w:rsidR="00F127D9">
        <w:rPr>
          <w:rFonts w:ascii="Times New Roman" w:hAnsi="Times New Roman" w:cs="Times New Roman"/>
        </w:rPr>
        <w:t>，在图</w:t>
      </w:r>
      <w:r w:rsidR="00F127D9">
        <w:rPr>
          <w:rFonts w:ascii="Times New Roman" w:hAnsi="Times New Roman" w:cs="Times New Roman"/>
        </w:rPr>
        <w:t>4</w:t>
      </w:r>
      <w:r w:rsidR="00F127D9">
        <w:rPr>
          <w:rFonts w:ascii="Times New Roman" w:hAnsi="Times New Roman" w:cs="Times New Roman" w:hint="eastAsia"/>
        </w:rPr>
        <w:t>中</w:t>
      </w:r>
      <w:r w:rsidR="00F127D9">
        <w:rPr>
          <w:rFonts w:ascii="Times New Roman" w:hAnsi="Times New Roman" w:cs="Times New Roman"/>
        </w:rPr>
        <w:t>，假设</w:t>
      </w:r>
      <w:r w:rsidR="00F127D9">
        <w:rPr>
          <w:rFonts w:ascii="Times New Roman" w:hAnsi="Times New Roman" w:cs="Times New Roman"/>
        </w:rPr>
        <w:t>warp</w:t>
      </w:r>
      <w:r w:rsidR="00F127D9">
        <w:rPr>
          <w:rFonts w:ascii="Times New Roman" w:hAnsi="Times New Roman" w:cs="Times New Roman"/>
        </w:rPr>
        <w:t>中</w:t>
      </w:r>
      <w:r w:rsidR="00F127D9">
        <w:rPr>
          <w:rFonts w:ascii="Times New Roman" w:hAnsi="Times New Roman" w:cs="Times New Roman" w:hint="eastAsia"/>
        </w:rPr>
        <w:t>一半线程</w:t>
      </w:r>
      <w:r w:rsidR="00F127D9">
        <w:rPr>
          <w:rFonts w:ascii="Times New Roman" w:hAnsi="Times New Roman" w:cs="Times New Roman"/>
        </w:rPr>
        <w:t>的分支</w:t>
      </w:r>
      <w:r w:rsidR="00F127D9">
        <w:rPr>
          <w:rFonts w:ascii="Times New Roman" w:hAnsi="Times New Roman" w:cs="Times New Roman" w:hint="eastAsia"/>
        </w:rPr>
        <w:t>条件</w:t>
      </w:r>
      <w:r w:rsidR="00F127D9">
        <w:rPr>
          <w:rFonts w:ascii="Times New Roman" w:hAnsi="Times New Roman" w:cs="Times New Roman"/>
        </w:rPr>
        <w:t>为</w:t>
      </w:r>
      <w:r w:rsidR="00F127D9">
        <w:rPr>
          <w:rFonts w:ascii="Times New Roman" w:hAnsi="Times New Roman" w:cs="Times New Roman"/>
        </w:rPr>
        <w:t>true</w:t>
      </w:r>
      <w:r w:rsidR="00F127D9">
        <w:rPr>
          <w:rFonts w:ascii="Times New Roman" w:hAnsi="Times New Roman" w:cs="Times New Roman"/>
        </w:rPr>
        <w:t>，</w:t>
      </w:r>
      <w:r w:rsidR="00F127D9">
        <w:rPr>
          <w:rFonts w:ascii="Times New Roman" w:hAnsi="Times New Roman" w:cs="Times New Roman" w:hint="eastAsia"/>
        </w:rPr>
        <w:t>那么</w:t>
      </w:r>
      <w:r w:rsidR="00F127D9">
        <w:rPr>
          <w:rFonts w:ascii="Times New Roman" w:hAnsi="Times New Roman" w:cs="Times New Roman"/>
        </w:rPr>
        <w:t>在</w:t>
      </w:r>
      <w:r w:rsidR="00F127D9">
        <w:rPr>
          <w:rFonts w:ascii="Times New Roman" w:hAnsi="Times New Roman" w:cs="Times New Roman"/>
        </w:rPr>
        <w:t>then</w:t>
      </w:r>
      <w:r w:rsidR="00F127D9">
        <w:rPr>
          <w:rFonts w:ascii="Times New Roman" w:hAnsi="Times New Roman" w:cs="Times New Roman" w:hint="eastAsia"/>
        </w:rPr>
        <w:t>子句</w:t>
      </w:r>
      <w:r w:rsidR="00C61C45">
        <w:rPr>
          <w:rFonts w:ascii="Times New Roman" w:hAnsi="Times New Roman" w:cs="Times New Roman" w:hint="eastAsia"/>
        </w:rPr>
        <w:t>和</w:t>
      </w:r>
      <w:r w:rsidR="00F127D9">
        <w:rPr>
          <w:rFonts w:ascii="Times New Roman" w:hAnsi="Times New Roman" w:cs="Times New Roman"/>
        </w:rPr>
        <w:t>else</w:t>
      </w:r>
      <w:r w:rsidR="00F127D9">
        <w:rPr>
          <w:rFonts w:ascii="Times New Roman" w:hAnsi="Times New Roman" w:cs="Times New Roman" w:hint="eastAsia"/>
        </w:rPr>
        <w:t>子句</w:t>
      </w:r>
      <w:r w:rsidR="00F127D9">
        <w:rPr>
          <w:rFonts w:ascii="Times New Roman" w:hAnsi="Times New Roman" w:cs="Times New Roman"/>
        </w:rPr>
        <w:t>，</w:t>
      </w:r>
      <w:r w:rsidR="00C61C45">
        <w:rPr>
          <w:rFonts w:ascii="Times New Roman" w:hAnsi="Times New Roman" w:cs="Times New Roman" w:hint="eastAsia"/>
        </w:rPr>
        <w:t>某</w:t>
      </w:r>
      <w:r w:rsidR="00C61C45">
        <w:rPr>
          <w:rFonts w:ascii="Times New Roman" w:hAnsi="Times New Roman" w:cs="Times New Roman"/>
        </w:rPr>
        <w:t>一时刻</w:t>
      </w:r>
      <w:r w:rsidR="00F127D9">
        <w:rPr>
          <w:rFonts w:ascii="Times New Roman" w:hAnsi="Times New Roman" w:cs="Times New Roman" w:hint="eastAsia"/>
        </w:rPr>
        <w:t>只能</w:t>
      </w:r>
      <w:r w:rsidR="00F127D9">
        <w:rPr>
          <w:rFonts w:ascii="Times New Roman" w:hAnsi="Times New Roman" w:cs="Times New Roman"/>
        </w:rPr>
        <w:t>有</w:t>
      </w:r>
      <w:r w:rsidR="00F127D9">
        <w:rPr>
          <w:rFonts w:ascii="Times New Roman" w:hAnsi="Times New Roman" w:cs="Times New Roman" w:hint="eastAsia"/>
        </w:rPr>
        <w:t>一半</w:t>
      </w:r>
      <w:r w:rsidR="00F127D9">
        <w:rPr>
          <w:rFonts w:ascii="Times New Roman" w:hAnsi="Times New Roman" w:cs="Times New Roman"/>
        </w:rPr>
        <w:t>的线程在运行，另一</w:t>
      </w:r>
      <w:r w:rsidR="00F127D9">
        <w:rPr>
          <w:rFonts w:ascii="Times New Roman" w:hAnsi="Times New Roman" w:cs="Times New Roman" w:hint="eastAsia"/>
        </w:rPr>
        <w:t>半</w:t>
      </w:r>
      <w:r w:rsidR="00F127D9">
        <w:rPr>
          <w:rFonts w:ascii="Times New Roman" w:hAnsi="Times New Roman" w:cs="Times New Roman"/>
        </w:rPr>
        <w:t>线程在等待，此时执行单元的利用率只有</w:t>
      </w:r>
      <w:r w:rsidR="00F127D9">
        <w:rPr>
          <w:rFonts w:ascii="Times New Roman" w:hAnsi="Times New Roman" w:cs="Times New Roman" w:hint="eastAsia"/>
        </w:rPr>
        <w:t>50</w:t>
      </w:r>
      <w:r w:rsidR="00F127D9">
        <w:rPr>
          <w:rFonts w:ascii="Times New Roman" w:hAnsi="Times New Roman" w:cs="Times New Roman"/>
        </w:rPr>
        <w:t>%</w:t>
      </w:r>
      <w:r w:rsidR="00F127D9">
        <w:rPr>
          <w:rFonts w:ascii="Times New Roman" w:hAnsi="Times New Roman" w:cs="Times New Roman"/>
        </w:rPr>
        <w:t>。</w:t>
      </w:r>
    </w:p>
    <w:p w14:paraId="4C9FB64E" w14:textId="77777777" w:rsidR="00A64BE5" w:rsidRPr="007C5CB9" w:rsidRDefault="00A64BE5" w:rsidP="00933329">
      <w:pPr>
        <w:rPr>
          <w:rFonts w:ascii="Times New Roman" w:hAnsi="Times New Roman" w:cs="Times New Roman"/>
        </w:rPr>
      </w:pPr>
    </w:p>
    <w:p w14:paraId="2621AEFF" w14:textId="77777777" w:rsidR="000819DE" w:rsidRPr="007C5CB9" w:rsidRDefault="00F9261F" w:rsidP="00810FB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09FA20D8" wp14:editId="5BCAB7DD">
            <wp:extent cx="1571369" cy="324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3060" cy="33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2C3F" w14:textId="77777777" w:rsidR="00492BDD" w:rsidRPr="007C5CB9" w:rsidRDefault="00F127D9" w:rsidP="00810F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</w:t>
      </w:r>
      <w:r w:rsidR="008156AE">
        <w:rPr>
          <w:rFonts w:ascii="Times New Roman" w:hAnsi="Times New Roman" w:cs="Times New Roman" w:hint="eastAsia"/>
        </w:rPr>
        <w:t xml:space="preserve"> 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分支对</w:t>
      </w:r>
      <w:r w:rsidR="008156AE">
        <w:rPr>
          <w:rFonts w:ascii="Times New Roman" w:hAnsi="Times New Roman" w:cs="Times New Roman" w:hint="eastAsia"/>
        </w:rPr>
        <w:t>执行</w:t>
      </w:r>
      <w:r w:rsidR="008156AE">
        <w:rPr>
          <w:rFonts w:ascii="Times New Roman" w:hAnsi="Times New Roman" w:cs="Times New Roman"/>
        </w:rPr>
        <w:t>单元的影响</w:t>
      </w:r>
    </w:p>
    <w:p w14:paraId="2D057542" w14:textId="77777777" w:rsidR="005C314F" w:rsidRPr="007C5CB9" w:rsidRDefault="005C314F" w:rsidP="00810FB7">
      <w:pPr>
        <w:jc w:val="center"/>
        <w:rPr>
          <w:rFonts w:ascii="Times New Roman" w:hAnsi="Times New Roman" w:cs="Times New Roman"/>
        </w:rPr>
      </w:pPr>
    </w:p>
    <w:p w14:paraId="45702EEE" w14:textId="2B89F8A4" w:rsidR="008F3ED4" w:rsidRPr="007C5CB9" w:rsidRDefault="00FC0168" w:rsidP="00452295">
      <w:pPr>
        <w:ind w:firstLine="420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在</w:t>
      </w:r>
      <w:r w:rsidRPr="007C5CB9">
        <w:rPr>
          <w:rFonts w:ascii="Times New Roman" w:hAnsi="Times New Roman" w:cs="Times New Roman"/>
        </w:rPr>
        <w:t>A</w:t>
      </w:r>
      <w:del w:id="16" w:author="Microsoft 帐户" w:date="2015-12-03T12:10:00Z">
        <w:r w:rsidRPr="007C5CB9" w:rsidDel="009D6FFD">
          <w:rPr>
            <w:rFonts w:ascii="Times New Roman" w:hAnsi="Times New Roman" w:cs="Times New Roman"/>
          </w:rPr>
          <w:delText>-</w:delText>
        </w:r>
      </w:del>
      <w:r w:rsidRPr="007C5CB9">
        <w:rPr>
          <w:rFonts w:ascii="Times New Roman" w:hAnsi="Times New Roman" w:cs="Times New Roman"/>
        </w:rPr>
        <w:t>W</w:t>
      </w:r>
      <w:r w:rsidRPr="007C5CB9">
        <w:rPr>
          <w:rFonts w:ascii="Times New Roman" w:hAnsi="Times New Roman" w:cs="Times New Roman"/>
        </w:rPr>
        <w:t>算法中，</w:t>
      </w:r>
      <w:r w:rsidR="002A3E67">
        <w:rPr>
          <w:rFonts w:ascii="Times New Roman" w:hAnsi="Times New Roman" w:cs="Times New Roman" w:hint="eastAsia"/>
        </w:rPr>
        <w:t>步骤</w:t>
      </w:r>
      <w:r w:rsidR="00F50B7D">
        <w:rPr>
          <w:rFonts w:ascii="Times New Roman" w:hAnsi="Times New Roman" w:cs="Times New Roman"/>
        </w:rPr>
        <w:t>3</w:t>
      </w:r>
      <w:r w:rsidR="002A3E67">
        <w:rPr>
          <w:rFonts w:ascii="Times New Roman" w:hAnsi="Times New Roman" w:cs="Times New Roman"/>
        </w:rPr>
        <w:t>为</w:t>
      </w:r>
      <w:r w:rsidR="002A3E67">
        <w:rPr>
          <w:rFonts w:hint="eastAsia"/>
        </w:rPr>
        <w:t>将</w:t>
      </w:r>
      <w:r w:rsidR="002A3E67">
        <w:t>p</w:t>
      </w:r>
      <w:r w:rsidR="002A3E67">
        <w:t>的八邻域</w:t>
      </w:r>
      <w:r w:rsidR="002A3E67">
        <w:rPr>
          <w:rFonts w:hint="eastAsia"/>
        </w:rPr>
        <w:t>与</w:t>
      </w:r>
      <w:r w:rsidR="002A3E67">
        <w:rPr>
          <w:rFonts w:hint="eastAsia"/>
        </w:rPr>
        <w:t>20</w:t>
      </w:r>
      <w:r w:rsidR="002A3E67">
        <w:rPr>
          <w:rFonts w:hint="eastAsia"/>
        </w:rPr>
        <w:t>个模板</w:t>
      </w:r>
      <w:r w:rsidR="002A3E67">
        <w:t>进行</w:t>
      </w:r>
      <w:r w:rsidR="002A3E67">
        <w:rPr>
          <w:rFonts w:hint="eastAsia"/>
        </w:rPr>
        <w:t>匹配。</w:t>
      </w:r>
      <w:r w:rsidR="002A3E67">
        <w:t>那么</w:t>
      </w:r>
      <w:r w:rsidR="007B2E38">
        <w:rPr>
          <w:rFonts w:ascii="Times New Roman" w:hAnsi="Times New Roman" w:cs="Times New Roman"/>
        </w:rPr>
        <w:t>理论</w:t>
      </w:r>
      <w:r w:rsidR="002A3E67">
        <w:rPr>
          <w:rFonts w:ascii="Times New Roman" w:hAnsi="Times New Roman" w:cs="Times New Roman" w:hint="eastAsia"/>
        </w:rPr>
        <w:t>最坏</w:t>
      </w:r>
      <w:r w:rsidR="002A3E67">
        <w:rPr>
          <w:rFonts w:ascii="Times New Roman" w:hAnsi="Times New Roman" w:cs="Times New Roman"/>
        </w:rPr>
        <w:t>情况</w:t>
      </w:r>
      <w:r w:rsidR="002A3E67">
        <w:rPr>
          <w:rFonts w:ascii="Times New Roman" w:hAnsi="Times New Roman" w:cs="Times New Roman" w:hint="eastAsia"/>
        </w:rPr>
        <w:t>下</w:t>
      </w:r>
      <w:r w:rsidR="007B2E38">
        <w:rPr>
          <w:rFonts w:ascii="Times New Roman" w:hAnsi="Times New Roman" w:cs="Times New Roman" w:hint="eastAsia"/>
        </w:rPr>
        <w:t>条件</w:t>
      </w:r>
      <w:r w:rsidRPr="007C5CB9">
        <w:rPr>
          <w:rFonts w:ascii="Times New Roman" w:hAnsi="Times New Roman" w:cs="Times New Roman"/>
        </w:rPr>
        <w:t>分支的最大深度为</w:t>
      </w:r>
      <w:r w:rsidRPr="007C5CB9">
        <w:rPr>
          <w:rFonts w:ascii="Times New Roman" w:hAnsi="Times New Roman" w:cs="Times New Roman"/>
        </w:rPr>
        <w:t>20</w:t>
      </w:r>
      <w:r w:rsidRPr="007C5CB9">
        <w:rPr>
          <w:rFonts w:ascii="Times New Roman" w:hAnsi="Times New Roman" w:cs="Times New Roman"/>
        </w:rPr>
        <w:t>，</w:t>
      </w:r>
      <w:r w:rsidR="002A3E67">
        <w:rPr>
          <w:rFonts w:ascii="Times New Roman" w:hAnsi="Times New Roman" w:cs="Times New Roman" w:hint="eastAsia"/>
        </w:rPr>
        <w:t>执行</w:t>
      </w:r>
      <w:r w:rsidR="002A3E67">
        <w:rPr>
          <w:rFonts w:ascii="Times New Roman" w:hAnsi="Times New Roman" w:cs="Times New Roman"/>
        </w:rPr>
        <w:t>单元</w:t>
      </w:r>
      <w:r w:rsidR="00452295">
        <w:rPr>
          <w:rFonts w:ascii="Times New Roman" w:hAnsi="Times New Roman" w:cs="Times New Roman" w:hint="eastAsia"/>
        </w:rPr>
        <w:t>的</w:t>
      </w:r>
      <w:r w:rsidR="00452295">
        <w:rPr>
          <w:rFonts w:ascii="Times New Roman" w:hAnsi="Times New Roman" w:cs="Times New Roman"/>
        </w:rPr>
        <w:t>利用率</w:t>
      </w:r>
      <w:r w:rsidR="002A3E67">
        <w:rPr>
          <w:rFonts w:ascii="Times New Roman" w:hAnsi="Times New Roman" w:cs="Times New Roman" w:hint="eastAsia"/>
        </w:rPr>
        <w:t>只有</w:t>
      </w:r>
      <w:r w:rsidR="002A3E67">
        <w:rPr>
          <w:rFonts w:ascii="Times New Roman" w:hAnsi="Times New Roman" w:cs="Times New Roman" w:hint="eastAsia"/>
        </w:rPr>
        <w:t>5</w:t>
      </w:r>
      <w:r w:rsidR="002A3E67">
        <w:rPr>
          <w:rFonts w:ascii="Times New Roman" w:hAnsi="Times New Roman" w:cs="Times New Roman"/>
        </w:rPr>
        <w:t>%</w:t>
      </w:r>
      <w:r w:rsidR="002A3E67">
        <w:rPr>
          <w:rFonts w:ascii="Times New Roman" w:hAnsi="Times New Roman" w:cs="Times New Roman" w:hint="eastAsia"/>
        </w:rPr>
        <w:t>，</w:t>
      </w:r>
      <w:r w:rsidRPr="007C5CB9">
        <w:rPr>
          <w:rFonts w:ascii="Times New Roman" w:hAnsi="Times New Roman" w:cs="Times New Roman"/>
        </w:rPr>
        <w:t>大大降低了性能。</w:t>
      </w:r>
    </w:p>
    <w:p w14:paraId="7BC54503" w14:textId="77777777" w:rsidR="007A1962" w:rsidRPr="007C5CB9" w:rsidRDefault="00396F49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 w:rsidR="009221F1" w:rsidRPr="007C5CB9">
        <w:rPr>
          <w:rFonts w:ascii="Times New Roman" w:hAnsi="Times New Roman" w:cs="Times New Roman"/>
        </w:rPr>
        <w:t>在</w:t>
      </w:r>
      <w:r w:rsidR="007A1962">
        <w:rPr>
          <w:rFonts w:ascii="Times New Roman" w:hAnsi="Times New Roman" w:cs="Times New Roman"/>
        </w:rPr>
        <w:t>A</w:t>
      </w:r>
      <w:r w:rsidR="009221F1" w:rsidRPr="007C5CB9">
        <w:rPr>
          <w:rFonts w:ascii="Times New Roman" w:hAnsi="Times New Roman" w:cs="Times New Roman"/>
        </w:rPr>
        <w:t>W</w:t>
      </w:r>
      <w:r w:rsidR="009221F1" w:rsidRPr="007C5CB9">
        <w:rPr>
          <w:rFonts w:ascii="Times New Roman" w:hAnsi="Times New Roman" w:cs="Times New Roman"/>
        </w:rPr>
        <w:t>算法的基础上，提出了一种</w:t>
      </w:r>
      <w:r>
        <w:rPr>
          <w:rFonts w:ascii="Times New Roman" w:hAnsi="Times New Roman" w:cs="Times New Roman" w:hint="eastAsia"/>
        </w:rPr>
        <w:t>新的并行</w:t>
      </w:r>
      <w:r>
        <w:rPr>
          <w:rFonts w:ascii="Times New Roman" w:hAnsi="Times New Roman" w:cs="Times New Roman"/>
        </w:rPr>
        <w:t>策略</w:t>
      </w:r>
      <w:r w:rsidR="00F50B7D">
        <w:rPr>
          <w:rFonts w:ascii="Times New Roman" w:hAnsi="Times New Roman" w:cs="Times New Roman" w:hint="eastAsia"/>
        </w:rPr>
        <w:t>，</w:t>
      </w:r>
      <w:r w:rsidR="00B22025"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权重值</w:t>
      </w:r>
      <w:r w:rsidR="007A1962">
        <w:rPr>
          <w:rFonts w:ascii="Times New Roman" w:hAnsi="Times New Roman" w:cs="Times New Roman" w:hint="eastAsia"/>
        </w:rPr>
        <w:t>原理</w:t>
      </w:r>
      <w:r w:rsidR="007A1962">
        <w:rPr>
          <w:rFonts w:ascii="Times New Roman" w:hAnsi="Times New Roman" w:cs="Times New Roman"/>
        </w:rPr>
        <w:t>，</w:t>
      </w:r>
      <w:r w:rsidR="009221F1" w:rsidRPr="007C5CB9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</w:t>
      </w:r>
      <w:r>
        <w:rPr>
          <w:rFonts w:ascii="Times New Roman" w:hAnsi="Times New Roman" w:cs="Times New Roman" w:hint="eastAsia"/>
        </w:rPr>
        <w:t>变查找表</w:t>
      </w:r>
      <w:r w:rsidR="00F50B7D">
        <w:rPr>
          <w:rFonts w:ascii="Times New Roman" w:hAnsi="Times New Roman" w:cs="Times New Roman" w:hint="eastAsia"/>
        </w:rPr>
        <w:t>（</w:t>
      </w:r>
      <w:r w:rsidR="00F50B7D">
        <w:rPr>
          <w:rFonts w:ascii="Times New Roman" w:hAnsi="Times New Roman" w:cs="Times New Roman" w:hint="eastAsia"/>
        </w:rPr>
        <w:t>TTL</w:t>
      </w:r>
      <w:r w:rsidR="00F50B7D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 w:rsidR="007A1962">
        <w:rPr>
          <w:rFonts w:ascii="Times New Roman" w:hAnsi="Times New Roman" w:cs="Times New Roman" w:hint="eastAsia"/>
        </w:rPr>
        <w:t>转化</w:t>
      </w:r>
      <w:r w:rsidR="00516CF8">
        <w:rPr>
          <w:rFonts w:ascii="Times New Roman" w:hAnsi="Times New Roman" w:cs="Times New Roman" w:hint="eastAsia"/>
        </w:rPr>
        <w:t>步骤</w:t>
      </w:r>
      <w:r w:rsidR="007A1962">
        <w:rPr>
          <w:rFonts w:ascii="Times New Roman" w:hAnsi="Times New Roman" w:cs="Times New Roman"/>
        </w:rPr>
        <w:t>如</w:t>
      </w:r>
      <w:r w:rsidR="007A1962">
        <w:rPr>
          <w:rFonts w:ascii="Times New Roman" w:hAnsi="Times New Roman" w:cs="Times New Roman" w:hint="eastAsia"/>
        </w:rPr>
        <w:t>图</w:t>
      </w:r>
      <w:r w:rsidR="007A1962">
        <w:rPr>
          <w:rFonts w:ascii="Times New Roman" w:hAnsi="Times New Roman" w:cs="Times New Roman" w:hint="eastAsia"/>
        </w:rPr>
        <w:t>5</w:t>
      </w:r>
      <w:r w:rsidR="007A1962">
        <w:rPr>
          <w:rFonts w:ascii="Times New Roman" w:hAnsi="Times New Roman" w:cs="Times New Roman" w:hint="eastAsia"/>
        </w:rPr>
        <w:t>所示。</w:t>
      </w:r>
    </w:p>
    <w:p w14:paraId="59F57B26" w14:textId="77777777" w:rsidR="00BA7813" w:rsidRDefault="00E72552" w:rsidP="00865E31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AFC785F" wp14:editId="12A29B3F">
                <wp:extent cx="3352800" cy="1866900"/>
                <wp:effectExtent l="0" t="0" r="19050" b="19050"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33A5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templates</w:t>
                            </w:r>
                          </w:p>
                          <w:p w14:paraId="5BF11BC1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neighbors of p</w:t>
                            </w:r>
                          </w:p>
                          <w:p w14:paraId="4BC29AA5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^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03B39C7D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C871425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Template_Match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1C93C8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WNp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Calculate_Weight_Number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5E05F2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16E7CA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7C6DFD1" w14:textId="77777777"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850793" w14:textId="77777777" w:rsidR="00E72552" w:rsidRPr="00E72552" w:rsidRDefault="00E72552" w:rsidP="00D97CB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264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" filled="f" strokecolor="black [3213]" strokeweight="1pt">
                <v:textbox>
                  <w:txbxContent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templates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neighbors of p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^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Template_Match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WNp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Calculate_Weight_Number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72552" w:rsidRPr="00E72552" w:rsidRDefault="00E72552" w:rsidP="00D97CB3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98252C5" w14:textId="77777777" w:rsidR="006F2988" w:rsidRDefault="002549CD" w:rsidP="00865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5 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模板转化为查找表</w:t>
      </w:r>
    </w:p>
    <w:p w14:paraId="57AE33F8" w14:textId="77777777" w:rsidR="00D97CB3" w:rsidRPr="007C5CB9" w:rsidRDefault="00D97CB3" w:rsidP="00576654">
      <w:pPr>
        <w:rPr>
          <w:rFonts w:ascii="Times New Roman" w:hAnsi="Times New Roman" w:cs="Times New Roman"/>
        </w:rPr>
      </w:pPr>
    </w:p>
    <w:p w14:paraId="510C9A38" w14:textId="77777777" w:rsidR="00FC4705" w:rsidRPr="006D1D4F" w:rsidRDefault="002549CD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转化代码，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算法中的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模板</w:t>
      </w:r>
      <w:r w:rsidR="006D1D4F"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转</w:t>
      </w:r>
      <w:r>
        <w:rPr>
          <w:rFonts w:ascii="Times New Roman" w:hAnsi="Times New Roman" w:cs="Times New Roman" w:hint="eastAsia"/>
        </w:rPr>
        <w:t>化</w:t>
      </w:r>
      <w:r>
        <w:rPr>
          <w:rFonts w:ascii="Times New Roman" w:hAnsi="Times New Roman" w:cs="Times New Roman"/>
        </w:rPr>
        <w:t>为一个大小为</w:t>
      </w:r>
      <w:r>
        <w:rPr>
          <w:rFonts w:ascii="Times New Roman" w:hAnsi="Times New Roman" w:cs="Times New Roman"/>
        </w:rPr>
        <w:t>256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14:paraId="6B852A1C" w14:textId="77777777" w:rsidR="00397933" w:rsidRPr="006D1D4F" w:rsidRDefault="00397933" w:rsidP="006D1D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6EAD7738" w14:textId="77777777" w:rsidR="00B83BDA" w:rsidRDefault="008B7775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根据得到</w:t>
      </w:r>
      <w:r>
        <w:rPr>
          <w:rFonts w:ascii="Times New Roman" w:hAnsi="Times New Roman" w:cs="Times New Roman"/>
        </w:rPr>
        <w:t>的查找表，重新设计了</w:t>
      </w:r>
      <w:r>
        <w:rPr>
          <w:rFonts w:ascii="Times New Roman" w:hAnsi="Times New Roman" w:cs="Times New Roman"/>
        </w:rPr>
        <w:t>AW</w:t>
      </w:r>
      <w:r w:rsidR="00276853">
        <w:rPr>
          <w:rFonts w:ascii="Times New Roman" w:hAnsi="Times New Roman" w:cs="Times New Roman"/>
        </w:rPr>
        <w:t>细化算法中的步骤</w:t>
      </w:r>
      <w:r w:rsidR="00276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，左边为</w:t>
      </w:r>
      <w:r w:rsidR="00276853">
        <w:rPr>
          <w:rFonts w:ascii="Times New Roman" w:hAnsi="Times New Roman" w:cs="Times New Roman" w:hint="eastAsia"/>
        </w:rPr>
        <w:t>原</w:t>
      </w:r>
      <w:r w:rsidR="00276853">
        <w:rPr>
          <w:rFonts w:ascii="Times New Roman" w:hAnsi="Times New Roman" w:cs="Times New Roman"/>
        </w:rPr>
        <w:t>步骤</w:t>
      </w:r>
      <w:r w:rsidR="00276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</w:t>
      </w:r>
      <w:r>
        <w:rPr>
          <w:rFonts w:hint="eastAsia"/>
        </w:rPr>
        <w:t>将</w:t>
      </w:r>
      <w:r>
        <w:t>p</w:t>
      </w:r>
      <w:r>
        <w:t>的八邻域</w:t>
      </w:r>
      <w:r w:rsidR="00F50B7D">
        <w:rPr>
          <w:rFonts w:hint="eastAsia"/>
        </w:rPr>
        <w:t>（</w:t>
      </w:r>
      <w:r w:rsidR="00F50B7D">
        <w:rPr>
          <w:rFonts w:hint="eastAsia"/>
        </w:rPr>
        <w:t>N</w:t>
      </w:r>
      <w:r w:rsidR="00F50B7D">
        <w:t>p</w:t>
      </w:r>
      <w:r w:rsidR="00F50B7D">
        <w:t>）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匹配，</w:t>
      </w:r>
      <w:r w:rsidR="00F50B7D">
        <w:rPr>
          <w:rFonts w:hint="eastAsia"/>
        </w:rPr>
        <w:t>如</w:t>
      </w:r>
      <w:r w:rsidR="00F50B7D">
        <w:t>Np</w:t>
      </w:r>
      <w:r w:rsidR="00F50B7D">
        <w:rPr>
          <w:rFonts w:hint="eastAsia"/>
        </w:rPr>
        <w:t>与</w:t>
      </w:r>
      <w:r w:rsidR="00F50B7D">
        <w:t>任</w:t>
      </w:r>
      <w:r w:rsidR="00F50B7D">
        <w:rPr>
          <w:rFonts w:hint="eastAsia"/>
        </w:rPr>
        <w:t>一</w:t>
      </w:r>
      <w:r w:rsidR="00F50B7D">
        <w:t>模板匹配，则删除</w:t>
      </w:r>
      <w:r w:rsidR="00F50B7D">
        <w:t>P</w:t>
      </w:r>
      <w:r w:rsidR="00F50B7D">
        <w:rPr>
          <w:rFonts w:hint="eastAsia"/>
        </w:rPr>
        <w:t>点</w:t>
      </w:r>
      <w:r w:rsidR="00F50B7D">
        <w:t>，</w:t>
      </w:r>
      <w:r>
        <w:t>这将会产生大量的分支。右边</w:t>
      </w:r>
      <w:r>
        <w:rPr>
          <w:rFonts w:hint="eastAsia"/>
        </w:rPr>
        <w:t>为</w:t>
      </w:r>
      <w:r w:rsidR="00276853">
        <w:rPr>
          <w:rFonts w:hint="eastAsia"/>
        </w:rPr>
        <w:t>TTL</w:t>
      </w:r>
      <w:r w:rsidR="00276853">
        <w:t>策略</w:t>
      </w:r>
      <w:r>
        <w:t>改进后的步骤三</w:t>
      </w:r>
      <w:r>
        <w:rPr>
          <w:rFonts w:hint="eastAsia"/>
        </w:rPr>
        <w:t>，只需要</w:t>
      </w:r>
      <w:r>
        <w:t>根据</w:t>
      </w:r>
      <w:r>
        <w:t>p</w:t>
      </w:r>
      <w:r>
        <w:rPr>
          <w:rFonts w:hint="eastAsia"/>
        </w:rPr>
        <w:t>点</w:t>
      </w:r>
      <w:r>
        <w:t>的八邻域计算</w:t>
      </w:r>
      <w:r>
        <w:rPr>
          <w:rFonts w:hint="eastAsia"/>
        </w:rPr>
        <w:t>权重值（</w:t>
      </w:r>
      <w:r>
        <w:rPr>
          <w:rFonts w:hint="eastAsia"/>
        </w:rPr>
        <w:t>WN</w:t>
      </w:r>
      <w:r>
        <w:t>(p)</w:t>
      </w:r>
      <w:r>
        <w:t>）</w:t>
      </w:r>
      <w:r>
        <w:rPr>
          <w:rFonts w:hint="eastAsia"/>
        </w:rPr>
        <w:t>，然后</w:t>
      </w:r>
      <w:r>
        <w:t>在查找表中查找</w:t>
      </w:r>
      <w:r>
        <w:rPr>
          <w:rFonts w:hint="eastAsia"/>
        </w:rPr>
        <w:t>，</w:t>
      </w:r>
      <w:r>
        <w:t>如果</w:t>
      </w:r>
      <w:r>
        <w:rPr>
          <w:rFonts w:ascii="Times New Roman" w:hAnsi="Times New Roman" w:cs="Times New Roman"/>
        </w:rPr>
        <w:t>lookup-table[WN]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则删除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点。</w:t>
      </w:r>
      <w:r>
        <w:rPr>
          <w:rFonts w:ascii="Times New Roman" w:hAnsi="Times New Roman" w:cs="Times New Roman" w:hint="eastAsia"/>
        </w:rPr>
        <w:t>改进</w:t>
      </w:r>
      <w:r>
        <w:rPr>
          <w:rFonts w:ascii="Times New Roman" w:hAnsi="Times New Roman" w:cs="Times New Roman"/>
        </w:rPr>
        <w:t>后的步骤三中只有一个分支。</w:t>
      </w:r>
    </w:p>
    <w:p w14:paraId="0FC393B6" w14:textId="77777777" w:rsidR="00B83BDA" w:rsidRPr="007C5CB9" w:rsidRDefault="00B83BDA" w:rsidP="00576654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4"/>
        <w:gridCol w:w="2436"/>
      </w:tblGrid>
      <w:tr w:rsidR="006C7EEB" w:rsidRPr="007C5CB9" w14:paraId="17568632" w14:textId="77777777" w:rsidTr="006C7EEB">
        <w:tc>
          <w:tcPr>
            <w:tcW w:w="4148" w:type="dxa"/>
          </w:tcPr>
          <w:p w14:paraId="5D06640A" w14:textId="77777777" w:rsidR="006C7EEB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938B2F1" w14:textId="77777777" w:rsidR="00950DA4" w:rsidRPr="007C5CB9" w:rsidRDefault="00950DA4" w:rsidP="00576654">
            <w:pPr>
              <w:rPr>
                <w:rFonts w:ascii="Times New Roman" w:hAnsi="Times New Roman" w:cs="Times New Roman"/>
              </w:rPr>
            </w:pPr>
          </w:p>
          <w:p w14:paraId="6F35A32F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7C247E5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734D05EA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6CE8C73C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393031EC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08F7FE95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2CEE576C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4E9C940A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67E81A3F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4E43E230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14:paraId="1D493C95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DA5DE3F" w14:textId="77777777"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4BE09D" w14:textId="77777777" w:rsidR="0068597F" w:rsidRPr="00C679DB" w:rsidRDefault="001207F9" w:rsidP="00C679D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  <w:tc>
          <w:tcPr>
            <w:tcW w:w="4148" w:type="dxa"/>
          </w:tcPr>
          <w:p w14:paraId="1CF4DD0D" w14:textId="77777777" w:rsidR="006C7EEB" w:rsidRPr="007C5CB9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TTL</w:t>
            </w:r>
            <w:r>
              <w:rPr>
                <w:rFonts w:ascii="Times New Roman" w:hAnsi="Times New Roman" w:cs="Times New Roman" w:hint="eastAsia"/>
              </w:rPr>
              <w:t>策略</w:t>
            </w:r>
            <w:r>
              <w:rPr>
                <w:rFonts w:ascii="Times New Roman" w:hAnsi="Times New Roman" w:cs="Times New Roman"/>
              </w:rPr>
              <w:t>改进后的步骤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78D0F27E" w14:textId="77777777" w:rsidR="005C1EBC" w:rsidRDefault="005C1EBC" w:rsidP="005C1EBC">
            <w:pPr>
              <w:rPr>
                <w:rFonts w:ascii="Times New Roman" w:hAnsi="Times New Roman" w:cs="Times New Roman"/>
              </w:rPr>
            </w:pPr>
          </w:p>
          <w:p w14:paraId="02F3C383" w14:textId="77777777"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WN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x2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x3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x4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x5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x6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x7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CA03641" w14:textId="77777777"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LUT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WN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94E4844" w14:textId="77777777"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B370B5B" w14:textId="77777777"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9BB73CF" w14:textId="77777777" w:rsidR="00950DA4" w:rsidRPr="007C5CB9" w:rsidRDefault="00950DA4" w:rsidP="005C1EBC">
            <w:pPr>
              <w:rPr>
                <w:rFonts w:ascii="Times New Roman" w:hAnsi="Times New Roman" w:cs="Times New Roman"/>
              </w:rPr>
            </w:pPr>
          </w:p>
        </w:tc>
      </w:tr>
    </w:tbl>
    <w:p w14:paraId="6D66F644" w14:textId="77777777" w:rsidR="00C679DB" w:rsidRDefault="008B7775" w:rsidP="002A55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重新</w:t>
      </w:r>
      <w:r>
        <w:t>设计</w:t>
      </w:r>
      <w:r>
        <w:t>AW</w:t>
      </w:r>
      <w:r>
        <w:t>算法的步骤三</w:t>
      </w:r>
    </w:p>
    <w:p w14:paraId="22028132" w14:textId="77777777" w:rsidR="008A141B" w:rsidRPr="007C5CB9" w:rsidRDefault="00E137CA" w:rsidP="008A141B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4. Experimental Results and Analysis</w:t>
      </w:r>
    </w:p>
    <w:p w14:paraId="5523239E" w14:textId="77777777" w:rsidR="00CD68F7" w:rsidRDefault="00694450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>
        <w:rPr>
          <w:rFonts w:ascii="Times New Roman" w:hAnsi="Times New Roman" w:cs="Times New Roman"/>
        </w:rPr>
        <w:t>所有</w:t>
      </w:r>
      <w:r w:rsidR="00181F62"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的</w:t>
      </w:r>
      <w:r w:rsidR="00181F62">
        <w:rPr>
          <w:rFonts w:ascii="Times New Roman" w:hAnsi="Times New Roman" w:cs="Times New Roman"/>
        </w:rPr>
        <w:t>硬件配置为</w:t>
      </w:r>
      <w:r w:rsidR="00181F62">
        <w:rPr>
          <w:rFonts w:ascii="Times New Roman" w:hAnsi="Times New Roman" w:cs="Times New Roman" w:hint="eastAsia"/>
        </w:rPr>
        <w:t>NVIDIA</w:t>
      </w:r>
      <w:r w:rsidR="00181F62">
        <w:rPr>
          <w:rFonts w:ascii="Times New Roman" w:hAnsi="Times New Roman" w:cs="Times New Roman"/>
        </w:rPr>
        <w:t xml:space="preserve"> GTX TITAN </w:t>
      </w:r>
      <w:r w:rsidR="00181F62">
        <w:rPr>
          <w:rFonts w:ascii="Times New Roman" w:hAnsi="Times New Roman" w:cs="Times New Roman" w:hint="eastAsia"/>
        </w:rPr>
        <w:t>图形</w:t>
      </w:r>
      <w:r w:rsidR="00181F62">
        <w:rPr>
          <w:rFonts w:ascii="Times New Roman" w:hAnsi="Times New Roman" w:cs="Times New Roman"/>
        </w:rPr>
        <w:t>处理器、</w:t>
      </w:r>
      <w:r w:rsidR="00181F62" w:rsidRPr="007C5CB9">
        <w:rPr>
          <w:rFonts w:ascii="Times New Roman" w:hAnsi="Times New Roman" w:cs="Times New Roman"/>
        </w:rPr>
        <w:t>Intel Core(TM) i7-2600 3.40GHz CPU</w:t>
      </w:r>
      <w:r w:rsidR="007D411E">
        <w:rPr>
          <w:rFonts w:ascii="Times New Roman" w:hAnsi="Times New Roman" w:cs="Times New Roman" w:hint="eastAsia"/>
        </w:rPr>
        <w:t>和</w:t>
      </w:r>
      <w:r w:rsidR="007D411E">
        <w:rPr>
          <w:rFonts w:ascii="Times New Roman" w:hAnsi="Times New Roman" w:cs="Times New Roman" w:hint="eastAsia"/>
        </w:rPr>
        <w:t>12</w:t>
      </w:r>
      <w:r w:rsidR="007D411E">
        <w:rPr>
          <w:rFonts w:ascii="Times New Roman" w:hAnsi="Times New Roman" w:cs="Times New Roman"/>
        </w:rPr>
        <w:t>G</w:t>
      </w:r>
      <w:r w:rsidR="007D411E">
        <w:rPr>
          <w:rFonts w:ascii="Times New Roman" w:hAnsi="Times New Roman" w:cs="Times New Roman"/>
        </w:rPr>
        <w:t>主机内存</w:t>
      </w:r>
      <w:r w:rsidR="007D411E">
        <w:rPr>
          <w:rFonts w:ascii="Times New Roman" w:hAnsi="Times New Roman" w:cs="Times New Roman" w:hint="eastAsia"/>
        </w:rPr>
        <w:t>，</w:t>
      </w:r>
      <w:r w:rsidR="007D411E">
        <w:rPr>
          <w:rFonts w:ascii="Times New Roman" w:hAnsi="Times New Roman" w:cs="Times New Roman"/>
        </w:rPr>
        <w:t>软件环境为</w:t>
      </w:r>
      <w:r w:rsidR="007D411E">
        <w:rPr>
          <w:rFonts w:ascii="Times New Roman" w:hAnsi="Times New Roman" w:cs="Times New Roman"/>
        </w:rPr>
        <w:t>Ubuntu 14.04.2</w:t>
      </w:r>
      <w:r w:rsidR="007D411E">
        <w:rPr>
          <w:rFonts w:ascii="Times New Roman" w:hAnsi="Times New Roman" w:cs="Times New Roman" w:hint="eastAsia"/>
        </w:rPr>
        <w:t>、</w:t>
      </w:r>
      <w:r w:rsidR="007D411E">
        <w:rPr>
          <w:rFonts w:ascii="Times New Roman" w:hAnsi="Times New Roman" w:cs="Times New Roman"/>
        </w:rPr>
        <w:t>CUDA 7.0</w:t>
      </w:r>
      <w:r w:rsidR="004C1ED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为了</w:t>
      </w:r>
      <w:r w:rsidR="00764F0F">
        <w:rPr>
          <w:rFonts w:ascii="Times New Roman" w:hAnsi="Times New Roman" w:cs="Times New Roman"/>
        </w:rPr>
        <w:t>验证</w:t>
      </w:r>
      <w:r w:rsidR="00021362">
        <w:rPr>
          <w:rFonts w:ascii="Times New Roman" w:hAnsi="Times New Roman" w:cs="Times New Roman" w:hint="eastAsia"/>
        </w:rPr>
        <w:t>TTL</w:t>
      </w:r>
      <w:r w:rsidR="00764F0F">
        <w:rPr>
          <w:rFonts w:ascii="Times New Roman" w:hAnsi="Times New Roman" w:cs="Times New Roman"/>
        </w:rPr>
        <w:t>策略的</w:t>
      </w:r>
      <w:r w:rsidR="00764F0F">
        <w:rPr>
          <w:rFonts w:ascii="Times New Roman" w:hAnsi="Times New Roman" w:cs="Times New Roman" w:hint="eastAsia"/>
        </w:rPr>
        <w:t>优点</w:t>
      </w:r>
      <w:r w:rsidR="00764F0F">
        <w:rPr>
          <w:rFonts w:ascii="Times New Roman" w:hAnsi="Times New Roman" w:cs="Times New Roman"/>
        </w:rPr>
        <w:t>，</w:t>
      </w:r>
      <w:r w:rsidR="004C1ED6">
        <w:rPr>
          <w:rFonts w:ascii="Times New Roman" w:hAnsi="Times New Roman" w:cs="Times New Roman" w:hint="eastAsia"/>
        </w:rPr>
        <w:t>实验中</w:t>
      </w:r>
      <w:r w:rsidR="004C1ED6">
        <w:rPr>
          <w:rFonts w:ascii="Times New Roman" w:hAnsi="Times New Roman" w:cs="Times New Roman"/>
        </w:rPr>
        <w:t>一共使用了四张测试图像，</w:t>
      </w:r>
      <w:r w:rsidR="004C1ED6">
        <w:rPr>
          <w:rFonts w:ascii="Times New Roman" w:hAnsi="Times New Roman" w:cs="Times New Roman" w:hint="eastAsia"/>
        </w:rPr>
        <w:t>如</w:t>
      </w:r>
      <w:r w:rsidR="004C1ED6">
        <w:rPr>
          <w:rFonts w:ascii="Times New Roman" w:hAnsi="Times New Roman" w:cs="Times New Roman"/>
        </w:rPr>
        <w:t>图</w:t>
      </w:r>
      <w:r w:rsidR="004C1ED6">
        <w:rPr>
          <w:rFonts w:ascii="Times New Roman" w:hAnsi="Times New Roman" w:cs="Times New Roman" w:hint="eastAsia"/>
        </w:rPr>
        <w:t>7</w:t>
      </w:r>
      <w:r w:rsidR="004C1ED6">
        <w:rPr>
          <w:rFonts w:ascii="Times New Roman" w:hAnsi="Times New Roman" w:cs="Times New Roman" w:hint="eastAsia"/>
        </w:rPr>
        <w:t>所示</w:t>
      </w:r>
      <w:r w:rsidR="006A7A45">
        <w:rPr>
          <w:rFonts w:ascii="Times New Roman" w:hAnsi="Times New Roman" w:cs="Times New Roman" w:hint="eastAsia"/>
        </w:rPr>
        <w:t>。</w:t>
      </w:r>
      <w:r w:rsidR="006A7A45">
        <w:rPr>
          <w:rFonts w:ascii="Times New Roman" w:hAnsi="Times New Roman" w:cs="Times New Roman"/>
        </w:rPr>
        <w:t>测试</w:t>
      </w:r>
      <w:r w:rsidR="006A7A45">
        <w:rPr>
          <w:rFonts w:ascii="Times New Roman" w:hAnsi="Times New Roman" w:cs="Times New Roman" w:hint="eastAsia"/>
        </w:rPr>
        <w:t>图像</w:t>
      </w:r>
      <w:r w:rsidR="006A7A45">
        <w:rPr>
          <w:rFonts w:ascii="Times New Roman" w:hAnsi="Times New Roman" w:cs="Times New Roman"/>
        </w:rPr>
        <w:t>的详细参数见</w:t>
      </w:r>
      <w:r w:rsidR="006A7A45">
        <w:rPr>
          <w:rFonts w:ascii="Times New Roman" w:hAnsi="Times New Roman" w:cs="Times New Roman" w:hint="eastAsia"/>
        </w:rPr>
        <w:t>表</w:t>
      </w:r>
      <w:r w:rsidR="006A7A45">
        <w:rPr>
          <w:rFonts w:ascii="Times New Roman" w:hAnsi="Times New Roman" w:cs="Times New Roman" w:hint="eastAsia"/>
        </w:rPr>
        <w:t>1</w:t>
      </w:r>
      <w:r w:rsidR="00472080">
        <w:rPr>
          <w:rFonts w:ascii="Times New Roman" w:hAnsi="Times New Roman" w:cs="Times New Roman" w:hint="eastAsia"/>
        </w:rPr>
        <w:t>。</w:t>
      </w:r>
    </w:p>
    <w:p w14:paraId="401A570A" w14:textId="77777777" w:rsidR="00C65AB6" w:rsidRDefault="00C65AB6" w:rsidP="00DF1C39">
      <w:pPr>
        <w:ind w:firstLine="420"/>
        <w:rPr>
          <w:rFonts w:ascii="Times New Roman" w:hAnsi="Times New Roman" w:cs="Times New Roman"/>
        </w:rPr>
      </w:pPr>
    </w:p>
    <w:p w14:paraId="4D89F106" w14:textId="77777777" w:rsidR="005C1582" w:rsidRPr="007C5CB9" w:rsidRDefault="00EF030C" w:rsidP="005C15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图像的详细参数</w:t>
      </w:r>
    </w:p>
    <w:tbl>
      <w:tblPr>
        <w:tblW w:w="3366" w:type="dxa"/>
        <w:jc w:val="center"/>
        <w:tblLook w:val="04A0" w:firstRow="1" w:lastRow="0" w:firstColumn="1" w:lastColumn="0" w:noHBand="0" w:noVBand="1"/>
      </w:tblPr>
      <w:tblGrid>
        <w:gridCol w:w="1080"/>
        <w:gridCol w:w="1206"/>
        <w:gridCol w:w="1080"/>
      </w:tblGrid>
      <w:tr w:rsidR="00CA5CC1" w:rsidRPr="007C5CB9" w14:paraId="620AE182" w14:textId="77777777" w:rsidTr="00EB446B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5D94" w14:textId="77777777"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</w:t>
            </w: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CDE9" w14:textId="77777777"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图像大小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0A3" w14:textId="77777777"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图像内点数</w:t>
            </w:r>
          </w:p>
        </w:tc>
      </w:tr>
      <w:tr w:rsidR="00CA5CC1" w:rsidRPr="007C5CB9" w14:paraId="50F78012" w14:textId="77777777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3654" w14:textId="77777777"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2941" w14:textId="77777777"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256*256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7C4E" w14:textId="77777777"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11105</w:t>
            </w:r>
          </w:p>
        </w:tc>
      </w:tr>
      <w:tr w:rsidR="00CA5CC1" w:rsidRPr="007C5CB9" w14:paraId="48A9D695" w14:textId="77777777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142C" w14:textId="77777777"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IB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A977" w14:textId="77777777"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512*512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E6A9" w14:textId="77777777"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63150</w:t>
            </w:r>
          </w:p>
        </w:tc>
      </w:tr>
      <w:tr w:rsidR="00CA5CC1" w:rsidRPr="007C5CB9" w14:paraId="560E605D" w14:textId="77777777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EF44" w14:textId="77777777"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D513" w14:textId="77777777"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1024*1024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DC8" w14:textId="77777777"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215767</w:t>
            </w:r>
          </w:p>
        </w:tc>
      </w:tr>
      <w:tr w:rsidR="00CA5CC1" w:rsidRPr="007C5CB9" w14:paraId="6F13D4D4" w14:textId="77777777" w:rsidTr="00EB446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C068" w14:textId="77777777"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097B" w14:textId="77777777"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2048*2048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9A42" w14:textId="77777777"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944177</w:t>
            </w:r>
          </w:p>
        </w:tc>
      </w:tr>
    </w:tbl>
    <w:p w14:paraId="66D8B6C9" w14:textId="77777777" w:rsidR="00500726" w:rsidRPr="007C5CB9" w:rsidRDefault="00500726" w:rsidP="008A141B">
      <w:pPr>
        <w:rPr>
          <w:rFonts w:ascii="Times New Roman" w:hAnsi="Times New Roman" w:cs="Times New Roman"/>
        </w:rPr>
      </w:pPr>
    </w:p>
    <w:p w14:paraId="22E91AE8" w14:textId="77777777" w:rsidR="00FD42E7" w:rsidRDefault="005C31F5" w:rsidP="004119C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5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2A8559" wp14:editId="114A696C">
            <wp:extent cx="1080000" cy="1080000"/>
            <wp:effectExtent l="0" t="0" r="6350" b="6350"/>
            <wp:docPr id="7" name="图片 7" descr="D:\synchronization\HPC&amp;IP\Parallel Acceleration of Thinning\code\img\256-2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ynchronization\HPC&amp;IP\Parallel Acceleration of Thinning\code\img\256-256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 wp14:anchorId="6EBB0FA7" wp14:editId="19546C16">
            <wp:extent cx="1080000" cy="1080000"/>
            <wp:effectExtent l="0" t="0" r="6350" b="6350"/>
            <wp:docPr id="10" name="图片 10" descr="D:\synchronization\HPC&amp;IP\Parallel Acceleration of Thinning\code\img\2048_20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ynchronization\HPC&amp;IP\Parallel Acceleration of Thinning\code\img\2048_2048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 wp14:anchorId="56C3498E" wp14:editId="1CE9A3F4">
            <wp:extent cx="1080000" cy="1080000"/>
            <wp:effectExtent l="0" t="0" r="6350" b="6350"/>
            <wp:docPr id="9" name="图片 9" descr="D:\synchronization\HPC&amp;IP\Parallel Acceleration of Thinning\code\img\1024-10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ynchronization\HPC&amp;IP\Parallel Acceleration of Thinning\code\img\1024-1024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 wp14:anchorId="4A439989" wp14:editId="1E660B11">
            <wp:extent cx="1080000" cy="1080000"/>
            <wp:effectExtent l="0" t="0" r="6350" b="6350"/>
            <wp:docPr id="8" name="图片 8" descr="D:\synchronization\HPC&amp;IP\Parallel Acceleration of Thinning\code\img\512-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ynchronization\HPC&amp;IP\Parallel Acceleration of Thinning\code\img\512-512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009C" w14:textId="77777777" w:rsidR="00ED2415" w:rsidRPr="00ED2415" w:rsidRDefault="002E2AE5" w:rsidP="00ED24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F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7 </w:t>
      </w:r>
      <w:r>
        <w:rPr>
          <w:rFonts w:ascii="Times New Roman" w:hAnsi="Times New Roman" w:cs="Times New Roman" w:hint="eastAsia"/>
        </w:rPr>
        <w:t>实验</w:t>
      </w:r>
      <w:r w:rsidR="008E1921">
        <w:rPr>
          <w:rFonts w:ascii="Times New Roman" w:hAnsi="Times New Roman" w:cs="Times New Roman"/>
        </w:rPr>
        <w:t>中使用的四</w:t>
      </w:r>
      <w:r w:rsidR="008E1921">
        <w:rPr>
          <w:rFonts w:ascii="Times New Roman" w:hAnsi="Times New Roman" w:cs="Times New Roman" w:hint="eastAsia"/>
        </w:rPr>
        <w:t>幅</w:t>
      </w:r>
      <w:r w:rsidR="008E1921">
        <w:rPr>
          <w:rFonts w:ascii="Times New Roman" w:hAnsi="Times New Roman" w:cs="Times New Roman"/>
        </w:rPr>
        <w:t>测试</w:t>
      </w:r>
      <w:r>
        <w:rPr>
          <w:rFonts w:ascii="Times New Roman" w:hAnsi="Times New Roman" w:cs="Times New Roman"/>
        </w:rPr>
        <w:t>图像</w:t>
      </w:r>
    </w:p>
    <w:p w14:paraId="71B641B4" w14:textId="77777777" w:rsidR="00ED2415" w:rsidRPr="00ED2415" w:rsidRDefault="00ED2415" w:rsidP="003B12CD">
      <w:pPr>
        <w:rPr>
          <w:rFonts w:ascii="Times New Roman" w:hAnsi="Times New Roman" w:cs="Times New Roman"/>
        </w:rPr>
      </w:pPr>
    </w:p>
    <w:p w14:paraId="780378D8" w14:textId="77777777" w:rsidR="00694450" w:rsidRPr="007C5CB9" w:rsidRDefault="00764F0F" w:rsidP="002C134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列出了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四幅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</w:t>
      </w:r>
      <w:r w:rsidR="00F83EB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 w:rsidR="00C95857">
        <w:rPr>
          <w:rFonts w:ascii="Times New Roman" w:hAnsi="Times New Roman" w:cs="Times New Roman" w:hint="eastAsia"/>
        </w:rPr>
        <w:t>正常</w:t>
      </w:r>
      <w:r w:rsidR="00C95857">
        <w:rPr>
          <w:rFonts w:ascii="Times New Roman" w:hAnsi="Times New Roman" w:cs="Times New Roman"/>
        </w:rPr>
        <w:t>GPU</w:t>
      </w:r>
      <w:r w:rsidR="00C95857">
        <w:rPr>
          <w:rFonts w:ascii="Times New Roman" w:hAnsi="Times New Roman" w:cs="Times New Roman"/>
        </w:rPr>
        <w:t>加速</w:t>
      </w:r>
      <w:r w:rsidR="000D2016">
        <w:rPr>
          <w:rFonts w:ascii="Times New Roman" w:hAnsi="Times New Roman" w:cs="Times New Roman" w:hint="eastAsia"/>
        </w:rPr>
        <w:t>和</w:t>
      </w:r>
      <w:r w:rsidR="00C253A6">
        <w:rPr>
          <w:rFonts w:ascii="Times New Roman" w:hAnsi="Times New Roman" w:cs="Times New Roman"/>
        </w:rPr>
        <w:t>TTL</w:t>
      </w:r>
      <w:r w:rsidR="00C253A6">
        <w:rPr>
          <w:rFonts w:ascii="Times New Roman" w:hAnsi="Times New Roman" w:cs="Times New Roman"/>
        </w:rPr>
        <w:t>策略</w:t>
      </w:r>
      <w:r w:rsidR="00C95857">
        <w:rPr>
          <w:rFonts w:ascii="Times New Roman" w:hAnsi="Times New Roman" w:cs="Times New Roman" w:hint="eastAsia"/>
        </w:rPr>
        <w:t>加速</w:t>
      </w:r>
      <w:r w:rsidR="00227FA0">
        <w:rPr>
          <w:rFonts w:ascii="Times New Roman" w:hAnsi="Times New Roman" w:cs="Times New Roman" w:hint="eastAsia"/>
        </w:rPr>
        <w:t>的</w:t>
      </w:r>
      <w:r w:rsidR="00227FA0">
        <w:rPr>
          <w:rFonts w:ascii="Times New Roman" w:hAnsi="Times New Roman" w:cs="Times New Roman"/>
        </w:rPr>
        <w:t>加速比</w:t>
      </w:r>
      <w:r w:rsidR="00C253A6">
        <w:rPr>
          <w:rFonts w:ascii="Times New Roman" w:hAnsi="Times New Roman" w:cs="Times New Roman" w:hint="eastAsia"/>
        </w:rPr>
        <w:t>。</w:t>
      </w:r>
      <w:r w:rsidR="00EE2D87">
        <w:rPr>
          <w:rFonts w:ascii="Times New Roman" w:hAnsi="Times New Roman" w:cs="Times New Roman"/>
        </w:rPr>
        <w:t>TTL</w:t>
      </w:r>
      <w:r w:rsidR="00EE2D87">
        <w:rPr>
          <w:rFonts w:ascii="Times New Roman" w:hAnsi="Times New Roman" w:cs="Times New Roman" w:hint="eastAsia"/>
        </w:rPr>
        <w:t>策略</w:t>
      </w:r>
      <w:r w:rsidR="00F83EBE">
        <w:rPr>
          <w:rFonts w:ascii="Times New Roman" w:hAnsi="Times New Roman" w:cs="Times New Roman" w:hint="eastAsia"/>
        </w:rPr>
        <w:t>加速</w:t>
      </w:r>
      <w:r w:rsidR="00F83EBE">
        <w:rPr>
          <w:rFonts w:ascii="Times New Roman" w:hAnsi="Times New Roman" w:cs="Times New Roman"/>
        </w:rPr>
        <w:t>的</w:t>
      </w:r>
      <w:r w:rsidR="00EE2D87">
        <w:rPr>
          <w:rFonts w:ascii="Times New Roman" w:hAnsi="Times New Roman" w:cs="Times New Roman" w:hint="eastAsia"/>
        </w:rPr>
        <w:t>平均</w:t>
      </w:r>
      <w:r w:rsidR="00EE2D87">
        <w:rPr>
          <w:rFonts w:ascii="Times New Roman" w:hAnsi="Times New Roman" w:cs="Times New Roman"/>
        </w:rPr>
        <w:t>加速比为</w:t>
      </w:r>
      <w:r w:rsidR="00EE2D87">
        <w:rPr>
          <w:rFonts w:ascii="Times New Roman" w:hAnsi="Times New Roman" w:cs="Times New Roman" w:hint="eastAsia"/>
        </w:rPr>
        <w:t>30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左右（</w:t>
      </w:r>
      <w:r w:rsidR="00EE2D87">
        <w:rPr>
          <w:rFonts w:ascii="Times New Roman" w:hAnsi="Times New Roman" w:cs="Times New Roman" w:hint="eastAsia"/>
        </w:rPr>
        <w:t>最高</w:t>
      </w:r>
      <w:r w:rsidR="00EE2D87">
        <w:rPr>
          <w:rFonts w:ascii="Times New Roman" w:hAnsi="Times New Roman" w:cs="Times New Roman" w:hint="eastAsia"/>
        </w:rPr>
        <w:t>40.5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）</w:t>
      </w:r>
      <w:r w:rsidR="00F83EBE">
        <w:rPr>
          <w:rFonts w:ascii="Times New Roman" w:hAnsi="Times New Roman" w:cs="Times New Roman" w:hint="eastAsia"/>
        </w:rPr>
        <w:t>，比正常</w:t>
      </w:r>
      <w:r w:rsidR="00F83EBE">
        <w:rPr>
          <w:rFonts w:ascii="Times New Roman" w:hAnsi="Times New Roman" w:cs="Times New Roman"/>
        </w:rPr>
        <w:t>GPU</w:t>
      </w:r>
      <w:r w:rsidR="00F83EBE">
        <w:rPr>
          <w:rFonts w:ascii="Times New Roman" w:hAnsi="Times New Roman" w:cs="Times New Roman"/>
        </w:rPr>
        <w:t>加速</w:t>
      </w:r>
      <w:r w:rsidR="00904059">
        <w:rPr>
          <w:rFonts w:ascii="Times New Roman" w:hAnsi="Times New Roman" w:cs="Times New Roman" w:hint="eastAsia"/>
        </w:rPr>
        <w:t>的</w:t>
      </w:r>
      <w:r w:rsidR="00F83EBE">
        <w:rPr>
          <w:rFonts w:ascii="Times New Roman" w:hAnsi="Times New Roman" w:cs="Times New Roman" w:hint="eastAsia"/>
        </w:rPr>
        <w:t>加速比</w:t>
      </w:r>
      <w:r w:rsidR="00EE2D87">
        <w:rPr>
          <w:rFonts w:ascii="Times New Roman" w:hAnsi="Times New Roman" w:cs="Times New Roman"/>
        </w:rPr>
        <w:t>高了</w:t>
      </w:r>
      <w:r w:rsidR="00EE2D87">
        <w:rPr>
          <w:rFonts w:ascii="Times New Roman" w:hAnsi="Times New Roman" w:cs="Times New Roman" w:hint="eastAsia"/>
        </w:rPr>
        <w:t>176</w:t>
      </w:r>
      <w:r w:rsidR="00EE2D87">
        <w:rPr>
          <w:rFonts w:ascii="Times New Roman" w:hAnsi="Times New Roman" w:cs="Times New Roman"/>
        </w:rPr>
        <w:t>%</w:t>
      </w:r>
      <w:r w:rsidR="00EE2D87">
        <w:rPr>
          <w:rFonts w:ascii="Times New Roman" w:hAnsi="Times New Roman" w:cs="Times New Roman"/>
        </w:rPr>
        <w:t>。</w:t>
      </w:r>
      <w:r w:rsidR="00EE2D87">
        <w:rPr>
          <w:rFonts w:ascii="Times New Roman" w:hAnsi="Times New Roman" w:cs="Times New Roman" w:hint="eastAsia"/>
        </w:rPr>
        <w:t>随着</w:t>
      </w:r>
      <w:r w:rsidR="00EE2D87">
        <w:rPr>
          <w:rFonts w:ascii="Times New Roman" w:hAnsi="Times New Roman" w:cs="Times New Roman"/>
        </w:rPr>
        <w:t>图像大小的增大，</w:t>
      </w:r>
      <w:r w:rsidR="000D2016">
        <w:rPr>
          <w:rFonts w:ascii="Times New Roman" w:hAnsi="Times New Roman" w:cs="Times New Roman" w:hint="eastAsia"/>
        </w:rPr>
        <w:t>TTL</w:t>
      </w:r>
      <w:r w:rsidR="000D2016">
        <w:rPr>
          <w:rFonts w:ascii="Times New Roman" w:hAnsi="Times New Roman" w:cs="Times New Roman" w:hint="eastAsia"/>
        </w:rPr>
        <w:t>策略</w:t>
      </w:r>
      <w:r w:rsidR="000D2016">
        <w:rPr>
          <w:rFonts w:ascii="Times New Roman" w:hAnsi="Times New Roman" w:cs="Times New Roman"/>
        </w:rPr>
        <w:t>的</w:t>
      </w:r>
      <w:r w:rsidR="00F83EBE">
        <w:rPr>
          <w:rFonts w:ascii="Times New Roman" w:hAnsi="Times New Roman" w:cs="Times New Roman" w:hint="eastAsia"/>
        </w:rPr>
        <w:t>优势更加</w:t>
      </w:r>
      <w:r w:rsidR="00F83EBE">
        <w:rPr>
          <w:rFonts w:ascii="Times New Roman" w:hAnsi="Times New Roman" w:cs="Times New Roman"/>
        </w:rPr>
        <w:t>明显</w:t>
      </w:r>
      <w:r w:rsidR="00EE2D87">
        <w:rPr>
          <w:rFonts w:ascii="Times New Roman" w:hAnsi="Times New Roman" w:cs="Times New Roman"/>
        </w:rPr>
        <w:t>。</w:t>
      </w:r>
    </w:p>
    <w:p w14:paraId="383FEA62" w14:textId="77777777" w:rsidR="004F2DD9" w:rsidRPr="007C5CB9" w:rsidRDefault="004F2DD9" w:rsidP="003B12CD">
      <w:pPr>
        <w:rPr>
          <w:rFonts w:ascii="Times New Roman" w:hAnsi="Times New Roman" w:cs="Times New Roman"/>
        </w:rPr>
      </w:pPr>
    </w:p>
    <w:p w14:paraId="070F8B72" w14:textId="77777777" w:rsidR="00F640DA" w:rsidRPr="007C5CB9" w:rsidRDefault="007B526F" w:rsidP="00F24B44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4BC34D0A" wp14:editId="1E6F4583">
            <wp:extent cx="3156990" cy="1904118"/>
            <wp:effectExtent l="0" t="0" r="5715" b="1270"/>
            <wp:docPr id="3" name="图片 3" descr="D:\synchronization\HPC&amp;IP\Parallel Acceleration of Thinning\origin_vs_T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ynchronization\HPC&amp;IP\Parallel Acceleration of Thinning\origin_vs_TT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84" cy="19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3FB8" w14:textId="77777777" w:rsidR="00B35BF7" w:rsidRPr="007C5CB9" w:rsidRDefault="000D2016" w:rsidP="00B35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8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四幅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的普通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/>
        </w:rPr>
        <w:t>加速比</w:t>
      </w:r>
    </w:p>
    <w:p w14:paraId="194A7599" w14:textId="77777777" w:rsidR="00056A62" w:rsidRPr="007C5CB9" w:rsidRDefault="00056A62" w:rsidP="00807182">
      <w:pPr>
        <w:rPr>
          <w:rFonts w:ascii="Times New Roman" w:hAnsi="Times New Roman" w:cs="Times New Roman"/>
        </w:rPr>
      </w:pPr>
    </w:p>
    <w:p w14:paraId="588E3CE2" w14:textId="77777777" w:rsidR="00904059" w:rsidRPr="007C5CB9" w:rsidRDefault="00467546" w:rsidP="00425DE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列出</w:t>
      </w:r>
      <w:r>
        <w:rPr>
          <w:rFonts w:ascii="Times New Roman" w:hAnsi="Times New Roman" w:cs="Times New Roman"/>
        </w:rPr>
        <w:t>了</w:t>
      </w:r>
      <w:r w:rsidR="001964C1">
        <w:rPr>
          <w:rFonts w:ascii="Times New Roman" w:hAnsi="Times New Roman" w:cs="Times New Roman"/>
        </w:rPr>
        <w:t>NVVP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 w:hint="eastAsia"/>
        </w:rPr>
        <w:t>的</w:t>
      </w:r>
      <w:r w:rsidR="001964C1">
        <w:rPr>
          <w:rFonts w:ascii="Times New Roman" w:hAnsi="Times New Roman" w:cs="Times New Roman"/>
        </w:rPr>
        <w:t>核函数</w:t>
      </w:r>
      <w:r w:rsidR="001964C1">
        <w:rPr>
          <w:rFonts w:ascii="Times New Roman" w:hAnsi="Times New Roman" w:cs="Times New Roman" w:hint="eastAsia"/>
        </w:rPr>
        <w:t>执行</w:t>
      </w:r>
      <w:r w:rsidR="001964C1">
        <w:rPr>
          <w:rFonts w:ascii="Times New Roman" w:hAnsi="Times New Roman" w:cs="Times New Roman"/>
        </w:rPr>
        <w:t>过程中的细节数据。</w:t>
      </w:r>
      <w:r w:rsidR="001964C1">
        <w:rPr>
          <w:rFonts w:ascii="Times New Roman" w:hAnsi="Times New Roman" w:cs="Times New Roman"/>
        </w:rPr>
        <w:t>NVVP</w:t>
      </w:r>
      <w:r w:rsidR="001964C1">
        <w:rPr>
          <w:rFonts w:ascii="Times New Roman" w:hAnsi="Times New Roman" w:cs="Times New Roman" w:hint="eastAsia"/>
        </w:rPr>
        <w:t>是</w:t>
      </w:r>
      <w:r w:rsidR="001964C1">
        <w:rPr>
          <w:rFonts w:ascii="Times New Roman" w:hAnsi="Times New Roman" w:cs="Times New Roman"/>
        </w:rPr>
        <w:t>NVIDIA</w:t>
      </w:r>
      <w:r w:rsidR="001964C1">
        <w:rPr>
          <w:rFonts w:ascii="Times New Roman" w:hAnsi="Times New Roman" w:cs="Times New Roman" w:hint="eastAsia"/>
        </w:rPr>
        <w:t>研发</w:t>
      </w:r>
      <w:r w:rsidR="001964C1">
        <w:rPr>
          <w:rFonts w:ascii="Times New Roman" w:hAnsi="Times New Roman" w:cs="Times New Roman"/>
        </w:rPr>
        <w:t>的一个跨平台的</w:t>
      </w:r>
      <w:r w:rsidR="001964C1">
        <w:rPr>
          <w:rFonts w:ascii="Times New Roman" w:hAnsi="Times New Roman" w:cs="Times New Roman" w:hint="eastAsia"/>
        </w:rPr>
        <w:t>性能分析</w:t>
      </w:r>
      <w:r w:rsidR="001964C1">
        <w:rPr>
          <w:rFonts w:ascii="Times New Roman" w:hAnsi="Times New Roman" w:cs="Times New Roman"/>
        </w:rPr>
        <w:t>工具，开发者可以</w:t>
      </w:r>
      <w:r w:rsidR="001964C1">
        <w:rPr>
          <w:rFonts w:ascii="Times New Roman" w:hAnsi="Times New Roman" w:cs="Times New Roman" w:hint="eastAsia"/>
        </w:rPr>
        <w:t>根据</w:t>
      </w:r>
      <w:r w:rsidR="001964C1">
        <w:rPr>
          <w:rFonts w:ascii="Times New Roman" w:hAnsi="Times New Roman" w:cs="Times New Roman"/>
        </w:rPr>
        <w:t>NVVP</w:t>
      </w:r>
      <w:r w:rsidR="001964C1">
        <w:rPr>
          <w:rFonts w:ascii="Times New Roman" w:hAnsi="Times New Roman" w:cs="Times New Roman" w:hint="eastAsia"/>
        </w:rPr>
        <w:t>得到</w:t>
      </w:r>
      <w:r w:rsidR="001964C1">
        <w:rPr>
          <w:rFonts w:ascii="Times New Roman" w:hAnsi="Times New Roman" w:cs="Times New Roman"/>
        </w:rPr>
        <w:t>的</w:t>
      </w:r>
      <w:r w:rsidR="001964C1">
        <w:rPr>
          <w:rFonts w:ascii="Times New Roman" w:hAnsi="Times New Roman" w:cs="Times New Roman" w:hint="eastAsia"/>
        </w:rPr>
        <w:t>运行</w:t>
      </w:r>
      <w:r w:rsidR="001964C1">
        <w:rPr>
          <w:rFonts w:ascii="Times New Roman" w:hAnsi="Times New Roman" w:cs="Times New Roman"/>
        </w:rPr>
        <w:t>时的详细</w:t>
      </w:r>
      <w:r w:rsidR="001964C1">
        <w:rPr>
          <w:rFonts w:ascii="Times New Roman" w:hAnsi="Times New Roman" w:cs="Times New Roman" w:hint="eastAsia"/>
        </w:rPr>
        <w:t>数据来</w:t>
      </w:r>
      <w:r w:rsidR="001964C1">
        <w:rPr>
          <w:rFonts w:ascii="Times New Roman" w:hAnsi="Times New Roman" w:cs="Times New Roman"/>
        </w:rPr>
        <w:t>优化</w:t>
      </w:r>
      <w:r w:rsidR="001964C1">
        <w:rPr>
          <w:rFonts w:ascii="Times New Roman" w:hAnsi="Times New Roman" w:cs="Times New Roman" w:hint="eastAsia"/>
        </w:rPr>
        <w:t>CUDA</w:t>
      </w:r>
      <w:r w:rsidR="001964C1">
        <w:rPr>
          <w:rFonts w:ascii="Times New Roman" w:hAnsi="Times New Roman" w:cs="Times New Roman"/>
        </w:rPr>
        <w:t>程序。</w:t>
      </w:r>
      <w:r w:rsidR="001964C1">
        <w:rPr>
          <w:rFonts w:ascii="Times New Roman" w:hAnsi="Times New Roman" w:cs="Times New Roman" w:hint="eastAsia"/>
        </w:rPr>
        <w:t>本文</w:t>
      </w:r>
      <w:r w:rsidR="001964C1">
        <w:rPr>
          <w:rFonts w:ascii="Times New Roman" w:hAnsi="Times New Roman" w:cs="Times New Roman"/>
        </w:rPr>
        <w:t>中选取了四个性能</w:t>
      </w:r>
      <w:r w:rsidR="001964C1">
        <w:rPr>
          <w:rFonts w:ascii="Times New Roman" w:hAnsi="Times New Roman" w:cs="Times New Roman" w:hint="eastAsia"/>
        </w:rPr>
        <w:t>评价</w:t>
      </w:r>
      <w:r w:rsidR="001964C1">
        <w:rPr>
          <w:rFonts w:ascii="Times New Roman" w:hAnsi="Times New Roman" w:cs="Times New Roman"/>
        </w:rPr>
        <w:t>指标</w:t>
      </w:r>
      <w:r w:rsidR="001964C1">
        <w:rPr>
          <w:rFonts w:ascii="Times New Roman" w:hAnsi="Times New Roman" w:cs="Times New Roman" w:hint="eastAsia"/>
        </w:rPr>
        <w:t>，</w:t>
      </w:r>
      <w:r w:rsidR="00A935CB">
        <w:rPr>
          <w:rFonts w:ascii="Times New Roman" w:hAnsi="Times New Roman" w:cs="Times New Roman" w:hint="eastAsia"/>
        </w:rPr>
        <w:t>核心</w:t>
      </w:r>
      <w:r w:rsidR="001964C1">
        <w:rPr>
          <w:rFonts w:ascii="Times New Roman" w:hAnsi="Times New Roman" w:cs="Times New Roman" w:hint="eastAsia"/>
        </w:rPr>
        <w:t>占有率（</w:t>
      </w:r>
      <w:r w:rsidR="001964C1" w:rsidRPr="007C5CB9">
        <w:rPr>
          <w:rFonts w:ascii="Times New Roman" w:hAnsi="Times New Roman" w:cs="Times New Roman"/>
        </w:rPr>
        <w:t>Achieved Occupancy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，</w:t>
      </w:r>
      <w:r w:rsidR="001964C1">
        <w:rPr>
          <w:rFonts w:ascii="Times New Roman" w:hAnsi="Times New Roman" w:cs="Times New Roman" w:hint="eastAsia"/>
        </w:rPr>
        <w:t>warp</w:t>
      </w:r>
      <w:r w:rsidR="001964C1">
        <w:rPr>
          <w:rFonts w:ascii="Times New Roman" w:hAnsi="Times New Roman" w:cs="Times New Roman"/>
        </w:rPr>
        <w:t>执行效率（</w:t>
      </w:r>
      <w:r w:rsidR="001964C1" w:rsidRPr="007C5CB9">
        <w:rPr>
          <w:rFonts w:ascii="Times New Roman" w:hAnsi="Times New Roman" w:cs="Times New Roman"/>
        </w:rPr>
        <w:t>Warp Execution Efficiency,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，控制流</w:t>
      </w:r>
      <w:r w:rsidR="001964C1">
        <w:rPr>
          <w:rFonts w:ascii="Times New Roman" w:hAnsi="Times New Roman" w:cs="Times New Roman"/>
        </w:rPr>
        <w:t>指令数</w:t>
      </w:r>
      <w:r w:rsidR="001964C1">
        <w:rPr>
          <w:rFonts w:ascii="Times New Roman" w:hAnsi="Times New Roman" w:cs="Times New Roman" w:hint="eastAsia"/>
        </w:rPr>
        <w:t>（</w:t>
      </w:r>
      <w:r w:rsidR="001964C1" w:rsidRPr="007C5CB9">
        <w:rPr>
          <w:rFonts w:ascii="Times New Roman" w:hAnsi="Times New Roman" w:cs="Times New Roman"/>
        </w:rPr>
        <w:t>Control-Flow Instructions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和</w:t>
      </w:r>
      <w:r w:rsidR="001964C1" w:rsidRPr="00C65AB6">
        <w:rPr>
          <w:rFonts w:ascii="Times New Roman" w:hAnsi="Times New Roman" w:cs="Times New Roman"/>
        </w:rPr>
        <w:t> </w:t>
      </w:r>
      <w:r w:rsidR="001964C1" w:rsidRPr="00C65AB6">
        <w:rPr>
          <w:rFonts w:ascii="Times New Roman" w:hAnsi="Times New Roman" w:cs="Times New Roman"/>
        </w:rPr>
        <w:t>时钟周期内所执行的指令</w:t>
      </w:r>
      <w:r w:rsidR="008F6830" w:rsidRPr="00C65AB6">
        <w:rPr>
          <w:rFonts w:ascii="Times New Roman" w:hAnsi="Times New Roman" w:cs="Times New Roman" w:hint="eastAsia"/>
        </w:rPr>
        <w:t>数</w:t>
      </w:r>
      <w:r w:rsidR="001964C1">
        <w:rPr>
          <w:rFonts w:ascii="Times New Roman" w:hAnsi="Times New Roman" w:cs="Times New Roman" w:hint="eastAsia"/>
        </w:rPr>
        <w:t>（</w:t>
      </w:r>
      <w:r w:rsidR="001964C1">
        <w:rPr>
          <w:rFonts w:ascii="Times New Roman" w:hAnsi="Times New Roman" w:cs="Times New Roman" w:hint="eastAsia"/>
        </w:rPr>
        <w:t>IPC</w:t>
      </w:r>
      <w:r w:rsidR="001964C1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可见</w:t>
      </w:r>
      <w:r w:rsidR="00A935CB">
        <w:rPr>
          <w:rFonts w:ascii="Times New Roman" w:hAnsi="Times New Roman" w:cs="Times New Roman"/>
        </w:rPr>
        <w:t>，</w:t>
      </w:r>
      <w:r w:rsidR="00A935CB">
        <w:rPr>
          <w:rFonts w:ascii="Times New Roman" w:hAnsi="Times New Roman" w:cs="Times New Roman"/>
        </w:rPr>
        <w:t>TTL</w:t>
      </w:r>
      <w:r w:rsidR="00A935CB">
        <w:rPr>
          <w:rFonts w:ascii="Times New Roman" w:hAnsi="Times New Roman" w:cs="Times New Roman"/>
        </w:rPr>
        <w:t>策略能够</w:t>
      </w:r>
      <w:r w:rsidR="00A935CB">
        <w:rPr>
          <w:rFonts w:ascii="Times New Roman" w:hAnsi="Times New Roman" w:cs="Times New Roman" w:hint="eastAsia"/>
        </w:rPr>
        <w:t>大幅度</w:t>
      </w:r>
      <w:r w:rsidR="00A935CB">
        <w:rPr>
          <w:rFonts w:ascii="Times New Roman" w:hAnsi="Times New Roman" w:cs="Times New Roman"/>
        </w:rPr>
        <w:t>降低控制流指令数</w:t>
      </w:r>
      <w:r w:rsidR="00A935CB">
        <w:rPr>
          <w:rFonts w:ascii="Times New Roman" w:hAnsi="Times New Roman" w:cs="Times New Roman" w:hint="eastAsia"/>
        </w:rPr>
        <w:t>（</w:t>
      </w:r>
      <w:r w:rsidR="00A935CB">
        <w:rPr>
          <w:rFonts w:ascii="Times New Roman" w:hAnsi="Times New Roman" w:cs="Times New Roman" w:hint="eastAsia"/>
        </w:rPr>
        <w:t>465</w:t>
      </w:r>
      <w:r w:rsidR="00A935CB">
        <w:rPr>
          <w:rFonts w:ascii="Times New Roman" w:hAnsi="Times New Roman" w:cs="Times New Roman"/>
        </w:rPr>
        <w:t>%</w:t>
      </w:r>
      <w:r w:rsidR="00A935CB">
        <w:rPr>
          <w:rFonts w:ascii="Times New Roman" w:hAnsi="Times New Roman" w:cs="Times New Roman"/>
        </w:rPr>
        <w:t>）</w:t>
      </w:r>
      <w:r w:rsidR="00F272A3">
        <w:rPr>
          <w:rFonts w:ascii="Times New Roman" w:hAnsi="Times New Roman" w:cs="Times New Roman" w:hint="eastAsia"/>
        </w:rPr>
        <w:t>，即</w:t>
      </w:r>
      <w:r w:rsidR="00F272A3">
        <w:rPr>
          <w:rFonts w:ascii="Times New Roman" w:hAnsi="Times New Roman" w:cs="Times New Roman"/>
        </w:rPr>
        <w:t>降低了</w:t>
      </w:r>
      <w:r w:rsidR="00F272A3">
        <w:rPr>
          <w:rFonts w:ascii="Times New Roman" w:hAnsi="Times New Roman" w:cs="Times New Roman" w:hint="eastAsia"/>
        </w:rPr>
        <w:t>核函数</w:t>
      </w:r>
      <w:r w:rsidR="00F272A3">
        <w:rPr>
          <w:rFonts w:ascii="Times New Roman" w:hAnsi="Times New Roman" w:cs="Times New Roman"/>
        </w:rPr>
        <w:t>内的</w:t>
      </w:r>
      <w:r w:rsidR="00F272A3">
        <w:rPr>
          <w:rFonts w:ascii="Times New Roman" w:hAnsi="Times New Roman" w:cs="Times New Roman" w:hint="eastAsia"/>
        </w:rPr>
        <w:t>条件分支</w:t>
      </w:r>
      <w:r w:rsidR="00F272A3">
        <w:rPr>
          <w:rFonts w:ascii="Times New Roman" w:hAnsi="Times New Roman" w:cs="Times New Roman"/>
        </w:rPr>
        <w:t>数量，</w:t>
      </w:r>
      <w:r w:rsidR="000739AE">
        <w:rPr>
          <w:rFonts w:ascii="Times New Roman" w:hAnsi="Times New Roman" w:cs="Times New Roman"/>
        </w:rPr>
        <w:t>提高核心占有率</w:t>
      </w:r>
      <w:r w:rsidR="000739AE">
        <w:rPr>
          <w:rFonts w:ascii="Times New Roman" w:hAnsi="Times New Roman" w:cs="Times New Roman" w:hint="eastAsia"/>
        </w:rPr>
        <w:t>、</w:t>
      </w:r>
      <w:r w:rsidR="000739AE">
        <w:rPr>
          <w:rFonts w:ascii="Times New Roman" w:hAnsi="Times New Roman" w:cs="Times New Roman"/>
        </w:rPr>
        <w:t>warp</w:t>
      </w:r>
      <w:r w:rsidR="000739AE">
        <w:rPr>
          <w:rFonts w:ascii="Times New Roman" w:hAnsi="Times New Roman" w:cs="Times New Roman"/>
        </w:rPr>
        <w:t>执行效率，</w:t>
      </w:r>
      <w:r>
        <w:rPr>
          <w:rFonts w:ascii="Times New Roman" w:hAnsi="Times New Roman" w:cs="Times New Roman" w:hint="eastAsia"/>
        </w:rPr>
        <w:t>获得</w:t>
      </w:r>
      <w:r w:rsidR="000739AE">
        <w:rPr>
          <w:rFonts w:ascii="Times New Roman" w:hAnsi="Times New Roman" w:cs="Times New Roman"/>
        </w:rPr>
        <w:t>更好的性能。</w:t>
      </w:r>
    </w:p>
    <w:p w14:paraId="63C27CD2" w14:textId="77777777" w:rsidR="00874C39" w:rsidRDefault="00874C39" w:rsidP="00807182">
      <w:pPr>
        <w:rPr>
          <w:rFonts w:ascii="Times New Roman" w:hAnsi="Times New Roman" w:cs="Times New Roman"/>
        </w:rPr>
      </w:pPr>
    </w:p>
    <w:p w14:paraId="373B7282" w14:textId="77777777" w:rsidR="007A1F44" w:rsidRPr="007C5CB9" w:rsidRDefault="00D54ED6" w:rsidP="000F2F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 w:hint="eastAsia"/>
        </w:rPr>
        <w:t>核函数</w:t>
      </w:r>
      <w:r>
        <w:rPr>
          <w:rFonts w:ascii="Times New Roman" w:hAnsi="Times New Roman" w:cs="Times New Roman"/>
        </w:rPr>
        <w:t>运行时的</w:t>
      </w:r>
      <w:r>
        <w:rPr>
          <w:rFonts w:ascii="Times New Roman" w:hAnsi="Times New Roman" w:cs="Times New Roman" w:hint="eastAsia"/>
        </w:rPr>
        <w:t>部分</w:t>
      </w:r>
      <w:r>
        <w:rPr>
          <w:rFonts w:ascii="Times New Roman" w:hAnsi="Times New Roman" w:cs="Times New Roman"/>
        </w:rPr>
        <w:t>详细数据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5"/>
        <w:gridCol w:w="1163"/>
        <w:gridCol w:w="1089"/>
        <w:gridCol w:w="1304"/>
        <w:gridCol w:w="689"/>
      </w:tblGrid>
      <w:tr w:rsidR="00421D80" w:rsidRPr="007C5CB9" w14:paraId="499783AF" w14:textId="77777777" w:rsidTr="00416A4B">
        <w:tc>
          <w:tcPr>
            <w:tcW w:w="845" w:type="dxa"/>
          </w:tcPr>
          <w:p w14:paraId="7EA4C67B" w14:textId="77777777" w:rsidR="00421D80" w:rsidRPr="007C5CB9" w:rsidRDefault="00421D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14:paraId="125F540C" w14:textId="77777777" w:rsidR="00421D80" w:rsidRPr="007C5CB9" w:rsidRDefault="00877123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Achieved Occupancy</w:t>
            </w:r>
          </w:p>
        </w:tc>
        <w:tc>
          <w:tcPr>
            <w:tcW w:w="2098" w:type="dxa"/>
          </w:tcPr>
          <w:p w14:paraId="6E281178" w14:textId="77777777" w:rsidR="00421D80" w:rsidRPr="007C5CB9" w:rsidRDefault="003421BB" w:rsidP="00416A4B">
            <w:pPr>
              <w:jc w:val="left"/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Warp Execution Efficiency</w:t>
            </w:r>
          </w:p>
        </w:tc>
        <w:tc>
          <w:tcPr>
            <w:tcW w:w="2395" w:type="dxa"/>
          </w:tcPr>
          <w:p w14:paraId="123322E1" w14:textId="77777777" w:rsidR="00421D80" w:rsidRPr="005B5ED8" w:rsidRDefault="00F00032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Control-Flow Instructions</w:t>
            </w:r>
          </w:p>
        </w:tc>
        <w:tc>
          <w:tcPr>
            <w:tcW w:w="689" w:type="dxa"/>
          </w:tcPr>
          <w:p w14:paraId="4ECDD5FF" w14:textId="77777777" w:rsidR="00421D80" w:rsidRPr="007C5CB9" w:rsidRDefault="00F0003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IPC</w:t>
            </w:r>
          </w:p>
        </w:tc>
      </w:tr>
      <w:tr w:rsidR="00421D80" w:rsidRPr="007C5CB9" w14:paraId="68EA626F" w14:textId="77777777" w:rsidTr="00416A4B">
        <w:tc>
          <w:tcPr>
            <w:tcW w:w="845" w:type="dxa"/>
          </w:tcPr>
          <w:p w14:paraId="54A3A791" w14:textId="77777777"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Origin</w:t>
            </w:r>
          </w:p>
        </w:tc>
        <w:tc>
          <w:tcPr>
            <w:tcW w:w="2269" w:type="dxa"/>
          </w:tcPr>
          <w:p w14:paraId="25603B19" w14:textId="77777777"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0.534</w:t>
            </w:r>
          </w:p>
        </w:tc>
        <w:tc>
          <w:tcPr>
            <w:tcW w:w="2098" w:type="dxa"/>
          </w:tcPr>
          <w:p w14:paraId="77C7E441" w14:textId="77777777"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37.3%</w:t>
            </w:r>
          </w:p>
        </w:tc>
        <w:tc>
          <w:tcPr>
            <w:tcW w:w="2395" w:type="dxa"/>
          </w:tcPr>
          <w:p w14:paraId="4A8C77F7" w14:textId="77777777"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3921276</w:t>
            </w:r>
          </w:p>
        </w:tc>
        <w:tc>
          <w:tcPr>
            <w:tcW w:w="689" w:type="dxa"/>
          </w:tcPr>
          <w:p w14:paraId="09E31D5E" w14:textId="77777777"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1.859</w:t>
            </w:r>
          </w:p>
        </w:tc>
      </w:tr>
      <w:tr w:rsidR="00421D80" w:rsidRPr="007C5CB9" w14:paraId="6B8276E4" w14:textId="77777777" w:rsidTr="00416A4B">
        <w:tc>
          <w:tcPr>
            <w:tcW w:w="845" w:type="dxa"/>
          </w:tcPr>
          <w:p w14:paraId="02CF1A83" w14:textId="77777777"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lastRenderedPageBreak/>
              <w:t>TTL</w:t>
            </w:r>
          </w:p>
        </w:tc>
        <w:tc>
          <w:tcPr>
            <w:tcW w:w="2269" w:type="dxa"/>
          </w:tcPr>
          <w:p w14:paraId="5E38D36D" w14:textId="77777777"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2098" w:type="dxa"/>
          </w:tcPr>
          <w:p w14:paraId="4513F383" w14:textId="77777777"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2395" w:type="dxa"/>
          </w:tcPr>
          <w:p w14:paraId="2971BD30" w14:textId="77777777"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842756</w:t>
            </w:r>
          </w:p>
        </w:tc>
        <w:tc>
          <w:tcPr>
            <w:tcW w:w="689" w:type="dxa"/>
          </w:tcPr>
          <w:p w14:paraId="0B7390B0" w14:textId="77777777"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2.164</w:t>
            </w:r>
          </w:p>
        </w:tc>
      </w:tr>
    </w:tbl>
    <w:p w14:paraId="0718098F" w14:textId="77777777" w:rsidR="00D54ED6" w:rsidRDefault="00D54ED6" w:rsidP="00807182">
      <w:pPr>
        <w:rPr>
          <w:rFonts w:ascii="Times New Roman" w:hAnsi="Times New Roman" w:cs="Times New Roman"/>
        </w:rPr>
      </w:pPr>
    </w:p>
    <w:p w14:paraId="403368D3" w14:textId="77777777" w:rsidR="001A1E71" w:rsidRPr="007C5CB9" w:rsidRDefault="001A1E71" w:rsidP="00424E36">
      <w:pPr>
        <w:ind w:firstLine="420"/>
        <w:rPr>
          <w:rFonts w:ascii="Times New Roman" w:hAnsi="Times New Roman" w:cs="Times New Roman"/>
        </w:rPr>
      </w:pPr>
      <w:bookmarkStart w:id="17" w:name="OLE_LINK3"/>
      <w:bookmarkStart w:id="18" w:name="OLE_LINK4"/>
      <w:r>
        <w:rPr>
          <w:rFonts w:ascii="Times New Roman" w:hAnsi="Times New Roman" w:cs="Times New Roman" w:hint="eastAsia"/>
        </w:rPr>
        <w:t>性能和线程块大小</w:t>
      </w:r>
      <w:r>
        <w:rPr>
          <w:rFonts w:ascii="Times New Roman" w:hAnsi="Times New Roman" w:cs="Times New Roman"/>
        </w:rPr>
        <w:t>之间的关系</w:t>
      </w:r>
      <w:bookmarkEnd w:id="17"/>
      <w:bookmarkEnd w:id="18"/>
      <w:r w:rsidR="00AC1F72">
        <w:rPr>
          <w:rFonts w:ascii="Times New Roman" w:hAnsi="Times New Roman" w:cs="Times New Roman" w:hint="eastAsia"/>
        </w:rPr>
        <w:t>如</w:t>
      </w:r>
      <w:r w:rsidR="00AC1F72">
        <w:rPr>
          <w:rFonts w:ascii="Times New Roman" w:hAnsi="Times New Roman" w:cs="Times New Roman"/>
        </w:rPr>
        <w:t>图</w:t>
      </w:r>
      <w:r w:rsidR="00AC1F72">
        <w:rPr>
          <w:rFonts w:ascii="Times New Roman" w:hAnsi="Times New Roman" w:cs="Times New Roman" w:hint="eastAsia"/>
        </w:rPr>
        <w:t>9</w:t>
      </w:r>
      <w:r w:rsidR="00AC1F72"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。在</w:t>
      </w:r>
      <w:r>
        <w:rPr>
          <w:rFonts w:ascii="Times New Roman" w:hAnsi="Times New Roman" w:cs="Times New Roman" w:hint="eastAsia"/>
        </w:rPr>
        <w:t>同</w:t>
      </w:r>
      <w:r>
        <w:rPr>
          <w:rFonts w:ascii="Times New Roman" w:hAnsi="Times New Roman" w:cs="Times New Roman"/>
        </w:rPr>
        <w:t>一个线程块内的线程可以分享一定数量的寄存器和共享内存</w:t>
      </w:r>
      <w:r>
        <w:rPr>
          <w:rFonts w:ascii="Times New Roman" w:hAnsi="Times New Roman" w:cs="Times New Roman" w:hint="eastAsia"/>
        </w:rPr>
        <w:t>，线程</w:t>
      </w:r>
      <w:r>
        <w:rPr>
          <w:rFonts w:ascii="Times New Roman" w:hAnsi="Times New Roman" w:cs="Times New Roman"/>
        </w:rPr>
        <w:t>块</w:t>
      </w:r>
      <w:r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/>
        </w:rPr>
        <w:t>的设计不合理会</w:t>
      </w:r>
      <w:r>
        <w:rPr>
          <w:rFonts w:ascii="Times New Roman" w:hAnsi="Times New Roman" w:cs="Times New Roman" w:hint="eastAsia"/>
        </w:rPr>
        <w:t>影响核心</w:t>
      </w:r>
      <w:r w:rsidR="00AC1F72">
        <w:rPr>
          <w:rFonts w:ascii="Times New Roman" w:hAnsi="Times New Roman" w:cs="Times New Roman"/>
        </w:rPr>
        <w:t>内线程的执行数量，</w:t>
      </w:r>
      <w:r>
        <w:rPr>
          <w:rFonts w:ascii="Times New Roman" w:hAnsi="Times New Roman" w:cs="Times New Roman"/>
        </w:rPr>
        <w:t>导致</w:t>
      </w:r>
      <w:r>
        <w:rPr>
          <w:rFonts w:ascii="Times New Roman" w:hAnsi="Times New Roman" w:cs="Times New Roman" w:hint="eastAsia"/>
        </w:rPr>
        <w:t>核心</w:t>
      </w:r>
      <w:r>
        <w:rPr>
          <w:rFonts w:ascii="Times New Roman" w:hAnsi="Times New Roman" w:cs="Times New Roman"/>
        </w:rPr>
        <w:t>内资源利用率低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从图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中</w:t>
      </w:r>
      <w:r w:rsidR="00AC1F72">
        <w:rPr>
          <w:rFonts w:ascii="Times New Roman" w:hAnsi="Times New Roman" w:cs="Times New Roman" w:hint="eastAsia"/>
        </w:rPr>
        <w:t>可见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线程块大小的变化，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 w:rsidR="00AC1F72">
        <w:rPr>
          <w:rFonts w:ascii="Times New Roman" w:hAnsi="Times New Roman" w:cs="Times New Roman" w:hint="eastAsia"/>
        </w:rPr>
        <w:t>加速</w:t>
      </w:r>
      <w:r>
        <w:rPr>
          <w:rFonts w:ascii="Times New Roman" w:hAnsi="Times New Roman" w:cs="Times New Roman" w:hint="eastAsia"/>
        </w:rPr>
        <w:t>和</w:t>
      </w:r>
      <w:r w:rsidR="00AC1F72">
        <w:rPr>
          <w:rFonts w:ascii="Times New Roman" w:hAnsi="Times New Roman" w:cs="Times New Roman" w:hint="eastAsia"/>
        </w:rPr>
        <w:t>GP</w:t>
      </w:r>
      <w:r w:rsidR="00AC1F72">
        <w:rPr>
          <w:rFonts w:ascii="Times New Roman" w:hAnsi="Times New Roman" w:cs="Times New Roman"/>
        </w:rPr>
        <w:t>U</w:t>
      </w:r>
      <w:r w:rsidR="00AC1F72">
        <w:rPr>
          <w:rFonts w:ascii="Times New Roman" w:hAnsi="Times New Roman" w:cs="Times New Roman"/>
        </w:rPr>
        <w:t>加速的</w:t>
      </w:r>
      <w:r w:rsidR="00AC1F72">
        <w:rPr>
          <w:rFonts w:ascii="Times New Roman" w:hAnsi="Times New Roman" w:cs="Times New Roman" w:hint="eastAsia"/>
        </w:rPr>
        <w:t>性能</w:t>
      </w:r>
      <w:r w:rsidR="00B1724D">
        <w:rPr>
          <w:rFonts w:ascii="Times New Roman" w:hAnsi="Times New Roman" w:cs="Times New Roman"/>
        </w:rPr>
        <w:t>走势基本相同</w:t>
      </w:r>
      <w:r w:rsidR="00AC1F72">
        <w:rPr>
          <w:rFonts w:ascii="Times New Roman" w:hAnsi="Times New Roman" w:cs="Times New Roman" w:hint="eastAsia"/>
        </w:rPr>
        <w:t>。</w:t>
      </w:r>
      <w:r w:rsidR="00B1724D">
        <w:rPr>
          <w:rFonts w:ascii="Times New Roman" w:hAnsi="Times New Roman" w:cs="Times New Roman"/>
        </w:rPr>
        <w:t>最佳线程块大小</w:t>
      </w:r>
      <w:r w:rsidR="00B1724D">
        <w:rPr>
          <w:rFonts w:ascii="Times New Roman" w:hAnsi="Times New Roman" w:cs="Times New Roman" w:hint="eastAsia"/>
        </w:rPr>
        <w:t>也</w:t>
      </w:r>
      <w:r w:rsidR="00B1724D">
        <w:rPr>
          <w:rFonts w:ascii="Times New Roman" w:hAnsi="Times New Roman" w:cs="Times New Roman"/>
        </w:rPr>
        <w:t>基本相同，</w:t>
      </w:r>
      <w:r w:rsidR="00B1724D">
        <w:rPr>
          <w:rFonts w:ascii="Times New Roman" w:hAnsi="Times New Roman" w:cs="Times New Roman"/>
        </w:rPr>
        <w:t>GPU</w:t>
      </w:r>
      <w:r w:rsidR="00B1724D">
        <w:rPr>
          <w:rFonts w:ascii="Times New Roman" w:hAnsi="Times New Roman" w:cs="Times New Roman"/>
        </w:rPr>
        <w:t>版本</w:t>
      </w:r>
      <w:r w:rsidR="00B1724D">
        <w:rPr>
          <w:rFonts w:ascii="Times New Roman" w:hAnsi="Times New Roman" w:cs="Times New Roman" w:hint="eastAsia"/>
        </w:rPr>
        <w:t>的最佳</w:t>
      </w:r>
      <w:r w:rsidR="00B1724D">
        <w:rPr>
          <w:rFonts w:ascii="Times New Roman" w:hAnsi="Times New Roman" w:cs="Times New Roman"/>
        </w:rPr>
        <w:t>线程块大小是</w:t>
      </w:r>
      <w:r w:rsidR="00B1724D">
        <w:rPr>
          <w:rFonts w:ascii="Times New Roman" w:hAnsi="Times New Roman" w:cs="Times New Roman" w:hint="eastAsia"/>
        </w:rPr>
        <w:t>32*8</w:t>
      </w:r>
      <w:r w:rsidR="00B1724D">
        <w:rPr>
          <w:rFonts w:ascii="Times New Roman" w:hAnsi="Times New Roman" w:cs="Times New Roman" w:hint="eastAsia"/>
        </w:rPr>
        <w:t>，</w:t>
      </w:r>
      <w:r w:rsidR="00B1724D">
        <w:rPr>
          <w:rFonts w:ascii="Times New Roman" w:hAnsi="Times New Roman" w:cs="Times New Roman"/>
        </w:rPr>
        <w:t>TTL</w:t>
      </w:r>
      <w:r w:rsidR="00B1724D">
        <w:rPr>
          <w:rFonts w:ascii="Times New Roman" w:hAnsi="Times New Roman" w:cs="Times New Roman"/>
        </w:rPr>
        <w:t>版本的最佳线程块大小是</w:t>
      </w:r>
      <w:r w:rsidR="00AC1F72">
        <w:rPr>
          <w:rFonts w:ascii="Times New Roman" w:hAnsi="Times New Roman" w:cs="Times New Roman" w:hint="eastAsia"/>
        </w:rPr>
        <w:t>32*4</w:t>
      </w:r>
      <w:r w:rsidR="00AC1F72">
        <w:rPr>
          <w:rFonts w:ascii="Times New Roman" w:hAnsi="Times New Roman" w:cs="Times New Roman" w:hint="eastAsia"/>
        </w:rPr>
        <w:t>。这</w:t>
      </w:r>
      <w:r w:rsidR="00AC1F72">
        <w:rPr>
          <w:rFonts w:ascii="Times New Roman" w:hAnsi="Times New Roman" w:cs="Times New Roman"/>
        </w:rPr>
        <w:t>表明</w:t>
      </w:r>
      <w:r w:rsidR="00AC1F72">
        <w:rPr>
          <w:rFonts w:ascii="Times New Roman" w:hAnsi="Times New Roman" w:cs="Times New Roman"/>
        </w:rPr>
        <w:t>TTL</w:t>
      </w:r>
      <w:r w:rsidR="00AC1F72">
        <w:rPr>
          <w:rFonts w:ascii="Times New Roman" w:hAnsi="Times New Roman" w:cs="Times New Roman"/>
        </w:rPr>
        <w:t>策略</w:t>
      </w:r>
      <w:r w:rsidR="00AC1F72">
        <w:rPr>
          <w:rFonts w:ascii="Times New Roman" w:hAnsi="Times New Roman" w:cs="Times New Roman" w:hint="eastAsia"/>
        </w:rPr>
        <w:t>没有</w:t>
      </w:r>
      <w:r w:rsidR="00C96B1C">
        <w:rPr>
          <w:rFonts w:ascii="Times New Roman" w:hAnsi="Times New Roman" w:cs="Times New Roman"/>
        </w:rPr>
        <w:t>过量占用</w:t>
      </w:r>
      <w:r w:rsidR="00AC1F72">
        <w:rPr>
          <w:rFonts w:ascii="Times New Roman" w:hAnsi="Times New Roman" w:cs="Times New Roman"/>
        </w:rPr>
        <w:t>资源</w:t>
      </w:r>
      <w:r w:rsidR="00CD243C">
        <w:rPr>
          <w:rFonts w:ascii="Times New Roman" w:hAnsi="Times New Roman" w:cs="Times New Roman" w:hint="eastAsia"/>
        </w:rPr>
        <w:t>。</w:t>
      </w:r>
    </w:p>
    <w:p w14:paraId="0F493122" w14:textId="77777777" w:rsidR="00B33680" w:rsidRPr="007C5CB9" w:rsidRDefault="00B33680" w:rsidP="00807182">
      <w:pPr>
        <w:rPr>
          <w:rFonts w:ascii="Times New Roman" w:hAnsi="Times New Roman" w:cs="Times New Roman"/>
        </w:rPr>
      </w:pPr>
    </w:p>
    <w:p w14:paraId="05EEADF6" w14:textId="77777777" w:rsidR="00F055FD" w:rsidRPr="007C5CB9" w:rsidRDefault="00213994" w:rsidP="00807182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2DCA7401" wp14:editId="4AD113CB">
            <wp:extent cx="3292868" cy="1875684"/>
            <wp:effectExtent l="0" t="0" r="3175" b="0"/>
            <wp:docPr id="12" name="图片 12" descr="D:\synchronization\HPC&amp;IP\Parallel Acceleration of Thinning\code\relationship between block size and spee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ynchronization\HPC&amp;IP\Parallel Acceleration of Thinning\code\relationship between block size and speedu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87" cy="18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6A38" w14:textId="77777777" w:rsidR="0056514F" w:rsidRPr="007C5CB9" w:rsidRDefault="00E649CC" w:rsidP="005651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9 </w:t>
      </w:r>
      <w:r>
        <w:rPr>
          <w:rFonts w:ascii="Times New Roman" w:hAnsi="Times New Roman" w:cs="Times New Roman" w:hint="eastAsia"/>
        </w:rPr>
        <w:t>性能和线程块大小</w:t>
      </w:r>
      <w:r>
        <w:rPr>
          <w:rFonts w:ascii="Times New Roman" w:hAnsi="Times New Roman" w:cs="Times New Roman"/>
        </w:rPr>
        <w:t>之间的关系</w:t>
      </w:r>
    </w:p>
    <w:p w14:paraId="48BBB47E" w14:textId="77777777" w:rsidR="0056514F" w:rsidRPr="007C5CB9" w:rsidRDefault="0056514F" w:rsidP="00807182">
      <w:pPr>
        <w:rPr>
          <w:rFonts w:ascii="Times New Roman" w:hAnsi="Times New Roman" w:cs="Times New Roman"/>
        </w:rPr>
      </w:pPr>
    </w:p>
    <w:p w14:paraId="640830EB" w14:textId="77777777" w:rsidR="00F53F61" w:rsidRPr="007C5CB9" w:rsidRDefault="00F53F61" w:rsidP="008418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 w:rsidR="00085F4A">
        <w:rPr>
          <w:rFonts w:ascii="Times New Roman" w:hAnsi="Times New Roman" w:cs="Times New Roman" w:hint="eastAsia"/>
        </w:rPr>
        <w:t>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（</w:t>
      </w:r>
      <w:r w:rsidR="00085F4A">
        <w:rPr>
          <w:rFonts w:ascii="Times New Roman" w:hAnsi="Times New Roman" w:cs="Times New Roman" w:hint="eastAsia"/>
        </w:rPr>
        <w:t>Global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属于</w:t>
      </w:r>
      <w:r w:rsidR="00085F4A">
        <w:rPr>
          <w:rFonts w:ascii="Times New Roman" w:hAnsi="Times New Roman" w:cs="Times New Roman"/>
        </w:rPr>
        <w:t>片外内存，共享内存（</w:t>
      </w:r>
      <w:r w:rsidR="00085F4A">
        <w:rPr>
          <w:rFonts w:ascii="Times New Roman" w:hAnsi="Times New Roman" w:cs="Times New Roman"/>
        </w:rPr>
        <w:t>S</w:t>
      </w:r>
      <w:r w:rsidR="00085F4A">
        <w:rPr>
          <w:rFonts w:ascii="Times New Roman" w:hAnsi="Times New Roman" w:cs="Times New Roman" w:hint="eastAsia"/>
        </w:rPr>
        <w:t>hared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和</w:t>
      </w:r>
      <w:r w:rsidR="00085F4A">
        <w:rPr>
          <w:rFonts w:ascii="Times New Roman" w:hAnsi="Times New Roman" w:cs="Times New Roman"/>
        </w:rPr>
        <w:t>常</w:t>
      </w:r>
      <w:r w:rsidR="00085F4A">
        <w:rPr>
          <w:rFonts w:ascii="Times New Roman" w:hAnsi="Times New Roman" w:cs="Times New Roman" w:hint="eastAsia"/>
        </w:rPr>
        <w:t>量</w:t>
      </w:r>
      <w:r w:rsidR="00085F4A">
        <w:rPr>
          <w:rFonts w:ascii="Times New Roman" w:hAnsi="Times New Roman" w:cs="Times New Roman"/>
        </w:rPr>
        <w:t>内存（</w:t>
      </w:r>
      <w:r w:rsidR="00085F4A">
        <w:rPr>
          <w:rFonts w:ascii="Times New Roman" w:hAnsi="Times New Roman" w:cs="Times New Roman" w:hint="eastAsia"/>
        </w:rPr>
        <w:t>Constant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是片</w:t>
      </w:r>
      <w:r w:rsidR="00085F4A">
        <w:rPr>
          <w:rFonts w:ascii="Times New Roman" w:hAnsi="Times New Roman" w:cs="Times New Roman"/>
        </w:rPr>
        <w:t>上内存，</w:t>
      </w:r>
      <w:r w:rsidR="00085F4A">
        <w:rPr>
          <w:rFonts w:ascii="Times New Roman" w:hAnsi="Times New Roman" w:cs="Times New Roman" w:hint="eastAsia"/>
        </w:rPr>
        <w:t>在访问速度上共享</w:t>
      </w:r>
      <w:r w:rsidR="00085F4A">
        <w:rPr>
          <w:rFonts w:ascii="Times New Roman" w:hAnsi="Times New Roman" w:cs="Times New Roman"/>
        </w:rPr>
        <w:t>内存和常量内存</w:t>
      </w:r>
      <w:r w:rsidR="00085F4A">
        <w:rPr>
          <w:rFonts w:ascii="Times New Roman" w:hAnsi="Times New Roman" w:cs="Times New Roman" w:hint="eastAsia"/>
        </w:rPr>
        <w:t>比</w:t>
      </w:r>
      <w:r w:rsidR="00085F4A">
        <w:rPr>
          <w:rFonts w:ascii="Times New Roman" w:hAnsi="Times New Roman" w:cs="Times New Roman"/>
        </w:rPr>
        <w:t>全局内存</w:t>
      </w:r>
      <w:r w:rsidR="00085F4A">
        <w:rPr>
          <w:rFonts w:ascii="Times New Roman" w:hAnsi="Times New Roman" w:cs="Times New Roman" w:hint="eastAsia"/>
        </w:rPr>
        <w:t>快</w:t>
      </w:r>
      <w:r w:rsidR="00085F4A">
        <w:rPr>
          <w:rFonts w:ascii="Times New Roman" w:hAnsi="Times New Roman" w:cs="Times New Roman"/>
        </w:rPr>
        <w:t>很多。</w:t>
      </w:r>
      <w:r w:rsidR="00085F4A">
        <w:rPr>
          <w:rFonts w:ascii="Times New Roman" w:hAnsi="Times New Roman" w:cs="Times New Roman" w:hint="eastAsia"/>
        </w:rPr>
        <w:t>在</w:t>
      </w:r>
      <w:r w:rsidR="00085F4A">
        <w:rPr>
          <w:rFonts w:ascii="Times New Roman" w:hAnsi="Times New Roman" w:cs="Times New Roman"/>
        </w:rPr>
        <w:t>TTL</w:t>
      </w:r>
      <w:r w:rsidR="00085F4A">
        <w:rPr>
          <w:rFonts w:ascii="Times New Roman" w:hAnsi="Times New Roman" w:cs="Times New Roman"/>
        </w:rPr>
        <w:t>策略中，</w:t>
      </w:r>
      <w:r w:rsidR="00085F4A">
        <w:rPr>
          <w:rFonts w:ascii="Times New Roman" w:hAnsi="Times New Roman" w:cs="Times New Roman" w:hint="eastAsia"/>
        </w:rPr>
        <w:t>需要</w:t>
      </w:r>
      <w:r w:rsidR="00085F4A">
        <w:rPr>
          <w:rFonts w:ascii="Times New Roman" w:hAnsi="Times New Roman" w:cs="Times New Roman"/>
        </w:rPr>
        <w:t>对</w:t>
      </w:r>
      <w:r w:rsidR="00085F4A">
        <w:rPr>
          <w:rFonts w:ascii="Times New Roman" w:hAnsi="Times New Roman" w:cs="Times New Roman" w:hint="eastAsia"/>
        </w:rPr>
        <w:t>查找</w:t>
      </w:r>
      <w:r w:rsidR="00085F4A">
        <w:rPr>
          <w:rFonts w:ascii="Times New Roman" w:hAnsi="Times New Roman" w:cs="Times New Roman"/>
        </w:rPr>
        <w:t>表进行频繁访问</w:t>
      </w:r>
      <w:r w:rsidR="00085F4A">
        <w:rPr>
          <w:rFonts w:ascii="Times New Roman" w:hAnsi="Times New Roman" w:cs="Times New Roman" w:hint="eastAsia"/>
        </w:rPr>
        <w:t>。为了</w:t>
      </w:r>
      <w:r w:rsidR="00085F4A">
        <w:rPr>
          <w:rFonts w:ascii="Times New Roman" w:hAnsi="Times New Roman" w:cs="Times New Roman"/>
        </w:rPr>
        <w:t>探究查找表位于</w:t>
      </w:r>
      <w:r w:rsidR="00085F4A">
        <w:rPr>
          <w:rFonts w:ascii="Times New Roman" w:hAnsi="Times New Roman" w:cs="Times New Roman" w:hint="eastAsia"/>
        </w:rPr>
        <w:t>不同</w:t>
      </w:r>
      <w:r w:rsidR="00085F4A">
        <w:rPr>
          <w:rFonts w:ascii="Times New Roman" w:hAnsi="Times New Roman" w:cs="Times New Roman"/>
        </w:rPr>
        <w:t>内存上</w:t>
      </w:r>
      <w:r w:rsidR="00085F4A">
        <w:rPr>
          <w:rFonts w:ascii="Times New Roman" w:hAnsi="Times New Roman" w:cs="Times New Roman" w:hint="eastAsia"/>
        </w:rPr>
        <w:t>对</w:t>
      </w:r>
      <w:r w:rsidR="00085F4A">
        <w:rPr>
          <w:rFonts w:ascii="Times New Roman" w:hAnsi="Times New Roman" w:cs="Times New Roman"/>
        </w:rPr>
        <w:t>性能的影响</w:t>
      </w:r>
      <w:r w:rsidR="00085F4A">
        <w:rPr>
          <w:rFonts w:ascii="Times New Roman" w:hAnsi="Times New Roman" w:cs="Times New Roman" w:hint="eastAsia"/>
        </w:rPr>
        <w:t>，设计实验</w:t>
      </w:r>
      <w:r w:rsidR="00085F4A">
        <w:rPr>
          <w:rFonts w:ascii="Times New Roman" w:hAnsi="Times New Roman" w:cs="Times New Roman"/>
        </w:rPr>
        <w:t>将查找表</w:t>
      </w:r>
      <w:r w:rsidR="00085F4A">
        <w:rPr>
          <w:rFonts w:ascii="Times New Roman" w:hAnsi="Times New Roman" w:cs="Times New Roman" w:hint="eastAsia"/>
        </w:rPr>
        <w:t>分别</w:t>
      </w:r>
      <w:r w:rsidR="00085F4A">
        <w:rPr>
          <w:rFonts w:ascii="Times New Roman" w:hAnsi="Times New Roman" w:cs="Times New Roman"/>
        </w:rPr>
        <w:t>存</w:t>
      </w:r>
      <w:r w:rsidR="00085F4A">
        <w:rPr>
          <w:rFonts w:ascii="Times New Roman" w:hAnsi="Times New Roman" w:cs="Times New Roman" w:hint="eastAsia"/>
        </w:rPr>
        <w:t>放在全局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、共享</w:t>
      </w:r>
      <w:r w:rsidR="00085F4A">
        <w:rPr>
          <w:rFonts w:ascii="Times New Roman" w:hAnsi="Times New Roman" w:cs="Times New Roman"/>
        </w:rPr>
        <w:t>内存和常量内存中</w:t>
      </w:r>
      <w:r w:rsidR="00085F4A">
        <w:rPr>
          <w:rFonts w:ascii="Times New Roman" w:hAnsi="Times New Roman" w:cs="Times New Roman" w:hint="eastAsia"/>
        </w:rPr>
        <w:t>。实验结果</w:t>
      </w:r>
      <w:r w:rsidR="00085F4A">
        <w:rPr>
          <w:rFonts w:ascii="Times New Roman" w:hAnsi="Times New Roman" w:cs="Times New Roman"/>
        </w:rPr>
        <w:t>见表</w:t>
      </w:r>
      <w:r w:rsidR="00085F4A">
        <w:rPr>
          <w:rFonts w:ascii="Times New Roman" w:hAnsi="Times New Roman" w:cs="Times New Roman" w:hint="eastAsia"/>
        </w:rPr>
        <w:t>3</w:t>
      </w:r>
      <w:r w:rsidR="00085F4A">
        <w:rPr>
          <w:rFonts w:ascii="Times New Roman" w:hAnsi="Times New Roman" w:cs="Times New Roman" w:hint="eastAsia"/>
        </w:rPr>
        <w:t>，</w:t>
      </w:r>
      <w:r w:rsidR="00085F4A">
        <w:rPr>
          <w:rFonts w:ascii="Times New Roman" w:hAnsi="Times New Roman" w:cs="Times New Roman"/>
        </w:rPr>
        <w:t>查找表位于全局内存和常量内存的加速比基本相同，</w:t>
      </w:r>
      <w:r w:rsidR="00085F4A">
        <w:rPr>
          <w:rFonts w:ascii="Times New Roman" w:hAnsi="Times New Roman" w:cs="Times New Roman" w:hint="eastAsia"/>
        </w:rPr>
        <w:t>最佳线程</w:t>
      </w:r>
      <w:r w:rsidR="00085F4A">
        <w:rPr>
          <w:rFonts w:ascii="Times New Roman" w:hAnsi="Times New Roman" w:cs="Times New Roman"/>
        </w:rPr>
        <w:t>块大小也相同。</w:t>
      </w:r>
      <w:r w:rsidR="00085F4A">
        <w:rPr>
          <w:rFonts w:ascii="Times New Roman" w:hAnsi="Times New Roman" w:cs="Times New Roman" w:hint="eastAsia"/>
        </w:rPr>
        <w:t>这是</w:t>
      </w:r>
      <w:r w:rsidR="00085F4A">
        <w:rPr>
          <w:rFonts w:ascii="Times New Roman" w:hAnsi="Times New Roman" w:cs="Times New Roman"/>
        </w:rPr>
        <w:t>因为常量内存</w:t>
      </w:r>
      <w:r w:rsidR="00085F4A">
        <w:rPr>
          <w:rFonts w:ascii="Times New Roman" w:hAnsi="Times New Roman" w:cs="Times New Roman" w:hint="eastAsia"/>
        </w:rPr>
        <w:t>每一个时钟</w:t>
      </w:r>
      <w:r w:rsidR="00085F4A">
        <w:rPr>
          <w:rFonts w:ascii="Times New Roman" w:hAnsi="Times New Roman" w:cs="Times New Roman"/>
        </w:rPr>
        <w:t>周期内的</w:t>
      </w:r>
      <w:r w:rsidR="00085F4A">
        <w:rPr>
          <w:rFonts w:ascii="Times New Roman" w:hAnsi="Times New Roman" w:cs="Times New Roman" w:hint="eastAsia"/>
        </w:rPr>
        <w:t>最大</w:t>
      </w:r>
      <w:r w:rsidR="00085F4A">
        <w:rPr>
          <w:rFonts w:ascii="Times New Roman" w:hAnsi="Times New Roman" w:cs="Times New Roman"/>
        </w:rPr>
        <w:t>吞吐量为</w:t>
      </w:r>
      <w:r w:rsidR="00085F4A">
        <w:rPr>
          <w:rFonts w:ascii="Times New Roman" w:hAnsi="Times New Roman" w:cs="Times New Roman" w:hint="eastAsia"/>
        </w:rPr>
        <w:t>4</w:t>
      </w:r>
      <w:r w:rsidR="00085F4A">
        <w:rPr>
          <w:rFonts w:ascii="Times New Roman" w:hAnsi="Times New Roman" w:cs="Times New Roman"/>
        </w:rPr>
        <w:t>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如果</w:t>
      </w:r>
      <w:r w:rsidR="00085F4A">
        <w:rPr>
          <w:rFonts w:ascii="Times New Roman" w:hAnsi="Times New Roman" w:cs="Times New Roman"/>
        </w:rPr>
        <w:t>一个</w:t>
      </w:r>
      <w:r w:rsidR="00085F4A">
        <w:rPr>
          <w:rFonts w:ascii="Times New Roman" w:hAnsi="Times New Roman" w:cs="Times New Roman"/>
        </w:rPr>
        <w:t>warp</w:t>
      </w:r>
      <w:r w:rsidR="00085F4A">
        <w:rPr>
          <w:rFonts w:ascii="Times New Roman" w:hAnsi="Times New Roman" w:cs="Times New Roman"/>
        </w:rPr>
        <w:t>内的</w:t>
      </w:r>
      <w:r w:rsidR="00085F4A">
        <w:rPr>
          <w:rFonts w:ascii="Times New Roman" w:hAnsi="Times New Roman" w:cs="Times New Roman" w:hint="eastAsia"/>
        </w:rPr>
        <w:t>所有</w:t>
      </w:r>
      <w:r w:rsidR="00085F4A">
        <w:rPr>
          <w:rFonts w:ascii="Times New Roman" w:hAnsi="Times New Roman" w:cs="Times New Roman"/>
        </w:rPr>
        <w:t>线程</w:t>
      </w:r>
      <w:r w:rsidR="00085F4A">
        <w:rPr>
          <w:rFonts w:ascii="Times New Roman" w:hAnsi="Times New Roman" w:cs="Times New Roman" w:hint="eastAsia"/>
        </w:rPr>
        <w:t>所需</w:t>
      </w:r>
      <w:r w:rsidR="00085F4A">
        <w:rPr>
          <w:rFonts w:ascii="Times New Roman" w:hAnsi="Times New Roman" w:cs="Times New Roman"/>
        </w:rPr>
        <w:t>数据</w:t>
      </w:r>
      <w:r w:rsidR="00085F4A">
        <w:rPr>
          <w:rFonts w:ascii="Times New Roman" w:hAnsi="Times New Roman" w:cs="Times New Roman" w:hint="eastAsia"/>
        </w:rPr>
        <w:t>大小</w:t>
      </w:r>
      <w:r w:rsidR="00085F4A">
        <w:rPr>
          <w:rFonts w:ascii="Times New Roman" w:hAnsi="Times New Roman" w:cs="Times New Roman"/>
        </w:rPr>
        <w:t>大于</w:t>
      </w:r>
      <w:r w:rsidR="00085F4A">
        <w:rPr>
          <w:rFonts w:ascii="Times New Roman" w:hAnsi="Times New Roman" w:cs="Times New Roman"/>
        </w:rPr>
        <w:t>4B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则</w:t>
      </w:r>
      <w:r w:rsidR="00B82DB0">
        <w:rPr>
          <w:rFonts w:ascii="Times New Roman" w:hAnsi="Times New Roman" w:cs="Times New Roman" w:hint="eastAsia"/>
        </w:rPr>
        <w:t>需要</w:t>
      </w:r>
      <w:r w:rsidR="00B82DB0">
        <w:rPr>
          <w:rFonts w:ascii="Times New Roman" w:hAnsi="Times New Roman" w:cs="Times New Roman"/>
        </w:rPr>
        <w:t>多次读取。</w:t>
      </w:r>
      <w:r w:rsidR="003C1737">
        <w:rPr>
          <w:rFonts w:ascii="Times New Roman" w:hAnsi="Times New Roman" w:cs="Times New Roman" w:hint="eastAsia"/>
        </w:rPr>
        <w:t>查找表</w:t>
      </w:r>
      <w:r w:rsidR="003C1737">
        <w:rPr>
          <w:rFonts w:ascii="Times New Roman" w:hAnsi="Times New Roman" w:cs="Times New Roman"/>
        </w:rPr>
        <w:t>位于共享内存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加速比</w:t>
      </w:r>
      <w:r w:rsidR="00557B0B">
        <w:rPr>
          <w:rFonts w:ascii="Times New Roman" w:hAnsi="Times New Roman" w:cs="Times New Roman" w:hint="eastAsia"/>
        </w:rPr>
        <w:t>较</w:t>
      </w:r>
      <w:r w:rsidR="003C1737">
        <w:rPr>
          <w:rFonts w:ascii="Times New Roman" w:hAnsi="Times New Roman" w:cs="Times New Roman" w:hint="eastAsia"/>
        </w:rPr>
        <w:t>差</w:t>
      </w:r>
      <w:r w:rsidR="003C1737">
        <w:rPr>
          <w:rFonts w:ascii="Times New Roman" w:hAnsi="Times New Roman" w:cs="Times New Roman"/>
        </w:rPr>
        <w:t>，</w:t>
      </w:r>
      <w:r w:rsidR="003C1737">
        <w:rPr>
          <w:rFonts w:ascii="Times New Roman" w:hAnsi="Times New Roman" w:cs="Times New Roman" w:hint="eastAsia"/>
        </w:rPr>
        <w:t>最佳线程</w:t>
      </w:r>
      <w:r w:rsidR="003C1737">
        <w:rPr>
          <w:rFonts w:ascii="Times New Roman" w:hAnsi="Times New Roman" w:cs="Times New Roman"/>
        </w:rPr>
        <w:t>块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大小为</w:t>
      </w:r>
      <w:r w:rsidR="003C1737">
        <w:rPr>
          <w:rFonts w:ascii="Times New Roman" w:hAnsi="Times New Roman" w:cs="Times New Roman" w:hint="eastAsia"/>
        </w:rPr>
        <w:t>32*16</w:t>
      </w:r>
      <w:r w:rsidR="003C1737">
        <w:rPr>
          <w:rFonts w:ascii="Times New Roman" w:hAnsi="Times New Roman" w:cs="Times New Roman" w:hint="eastAsia"/>
        </w:rPr>
        <w:t>。这</w:t>
      </w:r>
      <w:r w:rsidR="003C1737">
        <w:rPr>
          <w:rFonts w:ascii="Times New Roman" w:hAnsi="Times New Roman" w:cs="Times New Roman"/>
        </w:rPr>
        <w:t>表明将查找表从全局内存</w:t>
      </w:r>
      <w:r w:rsidR="003C1737">
        <w:rPr>
          <w:rFonts w:ascii="Times New Roman" w:hAnsi="Times New Roman" w:cs="Times New Roman" w:hint="eastAsia"/>
        </w:rPr>
        <w:t>拷贝</w:t>
      </w:r>
      <w:r w:rsidR="003C1737">
        <w:rPr>
          <w:rFonts w:ascii="Times New Roman" w:hAnsi="Times New Roman" w:cs="Times New Roman"/>
        </w:rPr>
        <w:t>到共享内存</w:t>
      </w:r>
      <w:r w:rsidR="003C1737">
        <w:rPr>
          <w:rFonts w:ascii="Times New Roman" w:hAnsi="Times New Roman" w:cs="Times New Roman" w:hint="eastAsia"/>
        </w:rPr>
        <w:t>的</w:t>
      </w:r>
      <w:r w:rsidR="00557B0B">
        <w:rPr>
          <w:rFonts w:ascii="Times New Roman" w:hAnsi="Times New Roman" w:cs="Times New Roman"/>
        </w:rPr>
        <w:t>过程对核函数内逻辑</w:t>
      </w:r>
      <w:r w:rsidR="00557B0B">
        <w:rPr>
          <w:rFonts w:ascii="Times New Roman" w:hAnsi="Times New Roman" w:cs="Times New Roman" w:hint="eastAsia"/>
        </w:rPr>
        <w:t>和</w:t>
      </w:r>
      <w:r w:rsidR="00557B0B">
        <w:rPr>
          <w:rFonts w:ascii="Times New Roman" w:hAnsi="Times New Roman" w:cs="Times New Roman"/>
        </w:rPr>
        <w:t>资源</w:t>
      </w:r>
      <w:r w:rsidR="00557B0B">
        <w:rPr>
          <w:rFonts w:ascii="Times New Roman" w:hAnsi="Times New Roman" w:cs="Times New Roman" w:hint="eastAsia"/>
        </w:rPr>
        <w:t>分配</w:t>
      </w:r>
      <w:r w:rsidR="003C1737">
        <w:rPr>
          <w:rFonts w:ascii="Times New Roman" w:hAnsi="Times New Roman" w:cs="Times New Roman"/>
        </w:rPr>
        <w:t>有了较大的影响</w:t>
      </w:r>
      <w:r w:rsidR="003C1737">
        <w:rPr>
          <w:rFonts w:ascii="Times New Roman" w:hAnsi="Times New Roman" w:cs="Times New Roman" w:hint="eastAsia"/>
        </w:rPr>
        <w:t>。在</w:t>
      </w:r>
      <w:r w:rsidR="003C1737">
        <w:rPr>
          <w:rFonts w:ascii="Times New Roman" w:hAnsi="Times New Roman" w:cs="Times New Roman"/>
        </w:rPr>
        <w:t>TTL</w:t>
      </w:r>
      <w:r w:rsidR="003C1737">
        <w:rPr>
          <w:rFonts w:ascii="Times New Roman" w:hAnsi="Times New Roman" w:cs="Times New Roman"/>
        </w:rPr>
        <w:t>策略中，每一个线程只</w:t>
      </w:r>
      <w:r w:rsidR="003C1737">
        <w:rPr>
          <w:rFonts w:ascii="Times New Roman" w:hAnsi="Times New Roman" w:cs="Times New Roman" w:hint="eastAsia"/>
        </w:rPr>
        <w:t>需要</w:t>
      </w:r>
      <w:r w:rsidR="003C1737">
        <w:rPr>
          <w:rFonts w:ascii="Times New Roman" w:hAnsi="Times New Roman" w:cs="Times New Roman"/>
        </w:rPr>
        <w:t>读取一次查找表</w:t>
      </w:r>
      <w:r w:rsidR="003C1737">
        <w:rPr>
          <w:rFonts w:ascii="Times New Roman" w:hAnsi="Times New Roman" w:cs="Times New Roman" w:hint="eastAsia"/>
        </w:rPr>
        <w:t>，</w:t>
      </w:r>
      <w:r w:rsidR="003C1737">
        <w:rPr>
          <w:rFonts w:ascii="Times New Roman" w:hAnsi="Times New Roman" w:cs="Times New Roman"/>
        </w:rPr>
        <w:t>所以查找表</w:t>
      </w:r>
      <w:r w:rsidR="003C1737">
        <w:rPr>
          <w:rFonts w:ascii="Times New Roman" w:hAnsi="Times New Roman" w:cs="Times New Roman" w:hint="eastAsia"/>
        </w:rPr>
        <w:t>并</w:t>
      </w:r>
      <w:r w:rsidR="003C1737">
        <w:rPr>
          <w:rFonts w:ascii="Times New Roman" w:hAnsi="Times New Roman" w:cs="Times New Roman"/>
        </w:rPr>
        <w:t>不适合存储在</w:t>
      </w:r>
      <w:r w:rsidR="003C1737">
        <w:rPr>
          <w:rFonts w:ascii="Times New Roman" w:hAnsi="Times New Roman" w:cs="Times New Roman" w:hint="eastAsia"/>
        </w:rPr>
        <w:t>共享</w:t>
      </w:r>
      <w:r w:rsidR="003C1737">
        <w:rPr>
          <w:rFonts w:ascii="Times New Roman" w:hAnsi="Times New Roman" w:cs="Times New Roman"/>
        </w:rPr>
        <w:t>内存中。</w:t>
      </w:r>
    </w:p>
    <w:p w14:paraId="29499DD6" w14:textId="77777777" w:rsidR="004F324D" w:rsidRPr="007C5CB9" w:rsidRDefault="004F324D" w:rsidP="00807182">
      <w:pPr>
        <w:rPr>
          <w:rFonts w:ascii="Times New Roman" w:hAnsi="Times New Roman" w:cs="Times New Roman"/>
        </w:rPr>
      </w:pPr>
    </w:p>
    <w:p w14:paraId="0838D4E4" w14:textId="77777777" w:rsidR="00191E09" w:rsidRPr="007C5CB9" w:rsidRDefault="004C6EA3" w:rsidP="00D21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查找表</w:t>
      </w:r>
      <w:r>
        <w:rPr>
          <w:rFonts w:ascii="Times New Roman" w:hAnsi="Times New Roman" w:cs="Times New Roman"/>
        </w:rPr>
        <w:t>位于全局内存、共享内存</w:t>
      </w:r>
      <w:r>
        <w:rPr>
          <w:rFonts w:ascii="Times New Roman" w:hAnsi="Times New Roman" w:cs="Times New Roman" w:hint="eastAsia"/>
        </w:rPr>
        <w:t>核</w:t>
      </w:r>
      <w:r>
        <w:rPr>
          <w:rFonts w:ascii="Times New Roman" w:hAnsi="Times New Roman" w:cs="Times New Roman"/>
        </w:rPr>
        <w:t>常量内存的加速比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560"/>
      </w:tblGrid>
      <w:tr w:rsidR="00D20980" w:rsidRPr="007C5CB9" w14:paraId="22981242" w14:textId="77777777" w:rsidTr="00A060E3">
        <w:trPr>
          <w:jc w:val="center"/>
        </w:trPr>
        <w:tc>
          <w:tcPr>
            <w:tcW w:w="1271" w:type="dxa"/>
          </w:tcPr>
          <w:p w14:paraId="074BE082" w14:textId="77777777"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4F09F1E" w14:textId="77777777" w:rsidR="00D20980" w:rsidRPr="007C5CB9" w:rsidRDefault="005409CD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Best Performance</w:t>
            </w:r>
          </w:p>
        </w:tc>
        <w:tc>
          <w:tcPr>
            <w:tcW w:w="1560" w:type="dxa"/>
          </w:tcPr>
          <w:p w14:paraId="1E14E4BE" w14:textId="77777777" w:rsidR="00D20980" w:rsidRPr="007C5CB9" w:rsidRDefault="004C5CE8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Block size</w:t>
            </w:r>
          </w:p>
        </w:tc>
      </w:tr>
      <w:tr w:rsidR="00D20980" w:rsidRPr="007C5CB9" w14:paraId="798799A6" w14:textId="77777777" w:rsidTr="00A060E3">
        <w:trPr>
          <w:jc w:val="center"/>
        </w:trPr>
        <w:tc>
          <w:tcPr>
            <w:tcW w:w="1271" w:type="dxa"/>
          </w:tcPr>
          <w:p w14:paraId="3F014186" w14:textId="77777777"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2126" w:type="dxa"/>
          </w:tcPr>
          <w:p w14:paraId="2E3B7976" w14:textId="77777777" w:rsidR="00D20980" w:rsidRPr="007C5CB9" w:rsidRDefault="009F4ECB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58.1382</w:t>
            </w:r>
          </w:p>
        </w:tc>
        <w:tc>
          <w:tcPr>
            <w:tcW w:w="1560" w:type="dxa"/>
          </w:tcPr>
          <w:p w14:paraId="3AAF7E28" w14:textId="77777777" w:rsidR="00D20980" w:rsidRPr="007C5CB9" w:rsidRDefault="003127A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32*4</w:t>
            </w:r>
          </w:p>
        </w:tc>
      </w:tr>
      <w:tr w:rsidR="00D20980" w:rsidRPr="007C5CB9" w14:paraId="18D63CE7" w14:textId="77777777" w:rsidTr="00A060E3">
        <w:trPr>
          <w:jc w:val="center"/>
        </w:trPr>
        <w:tc>
          <w:tcPr>
            <w:tcW w:w="1271" w:type="dxa"/>
          </w:tcPr>
          <w:p w14:paraId="621E5C54" w14:textId="77777777"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Shared</w:t>
            </w:r>
          </w:p>
        </w:tc>
        <w:tc>
          <w:tcPr>
            <w:tcW w:w="2126" w:type="dxa"/>
          </w:tcPr>
          <w:p w14:paraId="41C8F96D" w14:textId="77777777" w:rsidR="00D20980" w:rsidRPr="007C5CB9" w:rsidRDefault="008A03F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69.291</w:t>
            </w:r>
          </w:p>
        </w:tc>
        <w:tc>
          <w:tcPr>
            <w:tcW w:w="1560" w:type="dxa"/>
          </w:tcPr>
          <w:p w14:paraId="5615AE8D" w14:textId="77777777" w:rsidR="00D20980" w:rsidRPr="007C5CB9" w:rsidRDefault="00D6745D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32*16</w:t>
            </w:r>
          </w:p>
        </w:tc>
      </w:tr>
      <w:tr w:rsidR="00D20980" w:rsidRPr="007C5CB9" w14:paraId="56379902" w14:textId="77777777" w:rsidTr="00A060E3">
        <w:trPr>
          <w:jc w:val="center"/>
        </w:trPr>
        <w:tc>
          <w:tcPr>
            <w:tcW w:w="1271" w:type="dxa"/>
          </w:tcPr>
          <w:p w14:paraId="6DEB300C" w14:textId="77777777"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26" w:type="dxa"/>
          </w:tcPr>
          <w:p w14:paraId="729F3D29" w14:textId="77777777" w:rsidR="00D20980" w:rsidRPr="007C5CB9" w:rsidRDefault="00C11DE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58.48</w:t>
            </w:r>
          </w:p>
        </w:tc>
        <w:tc>
          <w:tcPr>
            <w:tcW w:w="1560" w:type="dxa"/>
          </w:tcPr>
          <w:p w14:paraId="61FA3106" w14:textId="77777777" w:rsidR="00D20980" w:rsidRPr="007C5CB9" w:rsidRDefault="002037FA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</w:t>
            </w:r>
            <w:r w:rsidR="00536C06" w:rsidRPr="007C5CB9">
              <w:rPr>
                <w:rFonts w:ascii="Times New Roman" w:hAnsi="Times New Roman" w:cs="Times New Roman"/>
              </w:rPr>
              <w:t>4</w:t>
            </w:r>
          </w:p>
        </w:tc>
      </w:tr>
    </w:tbl>
    <w:p w14:paraId="2DF5B5CC" w14:textId="77777777" w:rsidR="006C18EF" w:rsidRDefault="006C18EF" w:rsidP="00807182">
      <w:pPr>
        <w:rPr>
          <w:rFonts w:ascii="Times New Roman" w:hAnsi="Times New Roman" w:cs="Times New Roman"/>
        </w:rPr>
      </w:pPr>
    </w:p>
    <w:p w14:paraId="464C254E" w14:textId="77777777" w:rsidR="00A958FB" w:rsidRPr="007C5CB9" w:rsidRDefault="00A958FB" w:rsidP="006C18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本文探究</w:t>
      </w:r>
      <w:r>
        <w:rPr>
          <w:rFonts w:ascii="Times New Roman" w:hAnsi="Times New Roman" w:cs="Times New Roman"/>
        </w:rPr>
        <w:t>了在不同上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</w:t>
      </w:r>
      <w:r w:rsidR="00D36C93">
        <w:rPr>
          <w:rFonts w:ascii="Times New Roman" w:hAnsi="Times New Roman" w:cs="Times New Roman" w:hint="eastAsia"/>
        </w:rPr>
        <w:t>GPU</w:t>
      </w:r>
      <w:r w:rsidR="00D36C93">
        <w:rPr>
          <w:rFonts w:ascii="Times New Roman" w:hAnsi="Times New Roman" w:cs="Times New Roman"/>
        </w:rPr>
        <w:t>加速和</w:t>
      </w:r>
      <w:r w:rsidR="00D36C93">
        <w:rPr>
          <w:rFonts w:ascii="Times New Roman" w:hAnsi="Times New Roman" w:cs="Times New Roman"/>
        </w:rPr>
        <w:t>TTL</w:t>
      </w:r>
      <w:r w:rsidR="00D36C93">
        <w:rPr>
          <w:rFonts w:ascii="Times New Roman" w:hAnsi="Times New Roman" w:cs="Times New Roman"/>
        </w:rPr>
        <w:t>加速</w:t>
      </w:r>
      <w:r>
        <w:rPr>
          <w:rFonts w:ascii="Times New Roman" w:hAnsi="Times New Roman" w:cs="Times New Roman"/>
        </w:rPr>
        <w:t>的性能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本实验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为</w:t>
      </w:r>
      <w:r w:rsidRPr="007C5CB9">
        <w:rPr>
          <w:rFonts w:ascii="Times New Roman" w:hAnsi="Times New Roman" w:cs="Times New Roman"/>
        </w:rPr>
        <w:t xml:space="preserve">Tesla </w:t>
      </w:r>
      <w:r w:rsidRPr="007C5CB9">
        <w:rPr>
          <w:rFonts w:ascii="Times New Roman" w:hAnsi="Times New Roman" w:cs="Times New Roman"/>
        </w:rPr>
        <w:lastRenderedPageBreak/>
        <w:t xml:space="preserve">K40c </w:t>
      </w:r>
      <w:r>
        <w:rPr>
          <w:rFonts w:ascii="Times New Roman" w:hAnsi="Times New Roman" w:cs="Times New Roman" w:hint="eastAsia"/>
        </w:rPr>
        <w:t>和</w:t>
      </w:r>
      <w:r w:rsidRPr="007C5CB9">
        <w:rPr>
          <w:rFonts w:ascii="Times New Roman" w:hAnsi="Times New Roman" w:cs="Times New Roman"/>
        </w:rPr>
        <w:t>GeForce GTX TITAN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实验结果见图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，可以</w:t>
      </w:r>
      <w:r>
        <w:rPr>
          <w:rFonts w:ascii="Times New Roman" w:hAnsi="Times New Roman" w:cs="Times New Roman"/>
        </w:rPr>
        <w:t>看出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性能</w:t>
      </w:r>
      <w:r>
        <w:rPr>
          <w:rFonts w:ascii="Times New Roman" w:hAnsi="Times New Roman" w:cs="Times New Roman"/>
        </w:rPr>
        <w:t>更好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这是</w:t>
      </w: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默认核心频率是</w:t>
      </w:r>
      <w:r>
        <w:rPr>
          <w:rFonts w:ascii="Times New Roman" w:hAnsi="Times New Roman" w:cs="Times New Roman" w:hint="eastAsia"/>
        </w:rPr>
        <w:t>745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/>
        </w:rPr>
        <w:t>的默认核心频率是</w:t>
      </w:r>
      <w:r>
        <w:rPr>
          <w:rFonts w:ascii="Times New Roman" w:hAnsi="Times New Roman" w:cs="Times New Roman" w:hint="eastAsia"/>
        </w:rPr>
        <w:t>876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并且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40</w:t>
      </w:r>
      <w:r w:rsidR="00D36C93">
        <w:rPr>
          <w:rFonts w:ascii="Times New Roman" w:hAnsi="Times New Roman" w:cs="Times New Roman" w:hint="eastAsia"/>
        </w:rPr>
        <w:t>必须</w:t>
      </w:r>
      <w:r w:rsidR="00D36C93">
        <w:rPr>
          <w:rFonts w:ascii="Times New Roman" w:hAnsi="Times New Roman" w:cs="Times New Roman"/>
        </w:rPr>
        <w:t>维持</w:t>
      </w:r>
      <w:r w:rsidR="00D36C93">
        <w:rPr>
          <w:rFonts w:ascii="Times New Roman" w:hAnsi="Times New Roman" w:cs="Times New Roman"/>
        </w:rPr>
        <w:t>ECC</w:t>
      </w:r>
      <w:r w:rsidR="00D36C93">
        <w:rPr>
          <w:rFonts w:ascii="Times New Roman" w:hAnsi="Times New Roman" w:cs="Times New Roman" w:hint="eastAsia"/>
        </w:rPr>
        <w:t>功能以</w:t>
      </w:r>
      <w:r>
        <w:rPr>
          <w:rFonts w:ascii="Times New Roman" w:hAnsi="Times New Roman" w:cs="Times New Roman"/>
        </w:rPr>
        <w:t>保证</w:t>
      </w:r>
      <w:r>
        <w:rPr>
          <w:rFonts w:ascii="Times New Roman" w:hAnsi="Times New Roman" w:cs="Times New Roman" w:hint="eastAsia"/>
        </w:rPr>
        <w:t>7*24</w:t>
      </w:r>
      <w:r>
        <w:rPr>
          <w:rFonts w:ascii="Times New Roman" w:hAnsi="Times New Roman" w:cs="Times New Roman" w:hint="eastAsia"/>
        </w:rPr>
        <w:t>工作</w:t>
      </w:r>
      <w:r>
        <w:rPr>
          <w:rFonts w:ascii="Times New Roman" w:hAnsi="Times New Roman" w:cs="Times New Roman"/>
        </w:rPr>
        <w:t>。</w:t>
      </w:r>
    </w:p>
    <w:p w14:paraId="72400523" w14:textId="77777777" w:rsidR="00741D01" w:rsidRPr="007C5CB9" w:rsidRDefault="00741D01" w:rsidP="00807182">
      <w:pPr>
        <w:rPr>
          <w:rFonts w:ascii="Times New Roman" w:hAnsi="Times New Roman" w:cs="Times New Roman"/>
        </w:rPr>
      </w:pPr>
    </w:p>
    <w:p w14:paraId="1D120DD2" w14:textId="77777777" w:rsidR="00FB4B47" w:rsidRPr="007C5CB9" w:rsidRDefault="00FB4B47" w:rsidP="00FB4B4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51F12CE2" wp14:editId="2C53C7A6">
            <wp:extent cx="3162390" cy="18797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59" cy="188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8FFBD" w14:textId="77777777" w:rsidR="00FB4B47" w:rsidRDefault="00F247BD" w:rsidP="00FB4B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10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算法在</w:t>
      </w:r>
      <w:r w:rsidR="008F698D"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和</w:t>
      </w:r>
      <w:r w:rsidR="008F698D"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的加速比</w:t>
      </w:r>
    </w:p>
    <w:p w14:paraId="6667D651" w14:textId="77777777" w:rsidR="00F849F7" w:rsidRPr="007C5CB9" w:rsidRDefault="00F849F7" w:rsidP="00FB4B47">
      <w:pPr>
        <w:jc w:val="center"/>
        <w:rPr>
          <w:rFonts w:ascii="Times New Roman" w:hAnsi="Times New Roman" w:cs="Times New Roman"/>
        </w:rPr>
      </w:pPr>
    </w:p>
    <w:p w14:paraId="3895C767" w14:textId="6E77787C" w:rsidR="006A2371" w:rsidRPr="007C5CB9" w:rsidRDefault="006A2371" w:rsidP="00424E36">
      <w:pPr>
        <w:ind w:firstLine="420"/>
        <w:rPr>
          <w:rFonts w:ascii="Times New Roman" w:hAnsi="Times New Roman" w:cs="Times New Roman"/>
        </w:rPr>
      </w:pPr>
      <w:del w:id="19" w:author="Microsoft 帐户" w:date="2015-12-03T12:00:00Z">
        <w:r w:rsidDel="00F11E37">
          <w:rPr>
            <w:rFonts w:ascii="Times New Roman" w:hAnsi="Times New Roman" w:cs="Times New Roman" w:hint="eastAsia"/>
          </w:rPr>
          <w:delText>最后，</w:delText>
        </w:r>
        <w:r w:rsidDel="00F11E37">
          <w:rPr>
            <w:rFonts w:ascii="Times New Roman" w:hAnsi="Times New Roman" w:cs="Times New Roman"/>
          </w:rPr>
          <w:delText>本文将讨论</w:delText>
        </w:r>
        <w:r w:rsidDel="00F11E37">
          <w:rPr>
            <w:rFonts w:ascii="Times New Roman" w:hAnsi="Times New Roman" w:cs="Times New Roman"/>
          </w:rPr>
          <w:delText>TTL</w:delText>
        </w:r>
        <w:r w:rsidDel="00F11E37">
          <w:rPr>
            <w:rFonts w:ascii="Times New Roman" w:hAnsi="Times New Roman" w:cs="Times New Roman"/>
          </w:rPr>
          <w:delText>策略的鲁棒性。</w:delText>
        </w:r>
      </w:del>
      <w:r w:rsidR="007972F6">
        <w:rPr>
          <w:rFonts w:ascii="Times New Roman" w:hAnsi="Times New Roman" w:cs="Times New Roman" w:hint="eastAsia"/>
        </w:rPr>
        <w:t>对于</w:t>
      </w:r>
      <w:r w:rsidR="007972F6">
        <w:rPr>
          <w:rFonts w:ascii="Times New Roman" w:hAnsi="Times New Roman" w:cs="Times New Roman" w:hint="eastAsia"/>
        </w:rPr>
        <w:t>AW</w:t>
      </w:r>
      <w:r w:rsidR="007972F6"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 w:rsidR="007972F6">
        <w:rPr>
          <w:rFonts w:ascii="Times New Roman" w:hAnsi="Times New Roman" w:cs="Times New Roman" w:hint="eastAsia"/>
        </w:rPr>
        <w:t>TTL</w:t>
      </w:r>
      <w:r w:rsidR="007972F6">
        <w:rPr>
          <w:rFonts w:ascii="Times New Roman" w:hAnsi="Times New Roman" w:cs="Times New Roman" w:hint="eastAsia"/>
        </w:rPr>
        <w:t>加速</w:t>
      </w:r>
      <w:r w:rsidR="007972F6"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/>
        </w:rPr>
        <w:t>能够</w:t>
      </w:r>
      <w:r>
        <w:rPr>
          <w:rFonts w:ascii="Times New Roman" w:hAnsi="Times New Roman" w:cs="Times New Roman" w:hint="eastAsia"/>
        </w:rPr>
        <w:t>有效地</w:t>
      </w:r>
      <w:r>
        <w:rPr>
          <w:rFonts w:ascii="Times New Roman" w:hAnsi="Times New Roman" w:cs="Times New Roman"/>
        </w:rPr>
        <w:t>降低</w:t>
      </w:r>
      <w:r>
        <w:rPr>
          <w:rFonts w:ascii="Times New Roman" w:hAnsi="Times New Roman" w:cs="Times New Roman" w:hint="eastAsia"/>
        </w:rPr>
        <w:t>条件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数量</w:t>
      </w:r>
      <w:r>
        <w:rPr>
          <w:rFonts w:ascii="Times New Roman" w:hAnsi="Times New Roman" w:cs="Times New Roman"/>
        </w:rPr>
        <w:t>，取得很好的加速比。</w:t>
      </w:r>
      <w:r>
        <w:rPr>
          <w:rFonts w:ascii="Times New Roman" w:hAnsi="Times New Roman" w:cs="Times New Roman" w:hint="eastAsia"/>
        </w:rPr>
        <w:t>本实验</w:t>
      </w:r>
      <w:r w:rsidR="007972F6">
        <w:rPr>
          <w:rFonts w:ascii="Times New Roman" w:hAnsi="Times New Roman" w:cs="Times New Roman" w:hint="eastAsia"/>
        </w:rPr>
        <w:t>选取几个</w:t>
      </w:r>
      <w:r w:rsidR="0096175E">
        <w:rPr>
          <w:rFonts w:ascii="Times New Roman" w:hAnsi="Times New Roman" w:cs="Times New Roman" w:hint="eastAsia"/>
        </w:rPr>
        <w:t>条件</w:t>
      </w:r>
      <w:r w:rsidR="0096175E">
        <w:rPr>
          <w:rFonts w:ascii="Times New Roman" w:hAnsi="Times New Roman" w:cs="Times New Roman"/>
        </w:rPr>
        <w:t>分支比较少的</w:t>
      </w:r>
      <w:r w:rsidR="0096175E">
        <w:rPr>
          <w:rFonts w:ascii="Times New Roman" w:hAnsi="Times New Roman" w:cs="Times New Roman" w:hint="eastAsia"/>
        </w:rPr>
        <w:t>细化</w:t>
      </w:r>
      <w:r w:rsidR="0096175E">
        <w:rPr>
          <w:rFonts w:ascii="Times New Roman" w:hAnsi="Times New Roman" w:cs="Times New Roman"/>
        </w:rPr>
        <w:t>算法</w:t>
      </w:r>
      <w:r w:rsidR="007972F6">
        <w:rPr>
          <w:rFonts w:ascii="Times New Roman" w:hAnsi="Times New Roman" w:cs="Times New Roman" w:hint="eastAsia"/>
        </w:rPr>
        <w:t>，比较</w:t>
      </w:r>
      <w:r w:rsidR="007972F6">
        <w:rPr>
          <w:rFonts w:ascii="Times New Roman" w:hAnsi="Times New Roman" w:cs="Times New Roman" w:hint="eastAsia"/>
        </w:rPr>
        <w:t>GPU</w:t>
      </w:r>
      <w:r w:rsidR="007972F6">
        <w:rPr>
          <w:rFonts w:ascii="Times New Roman" w:hAnsi="Times New Roman" w:cs="Times New Roman"/>
        </w:rPr>
        <w:t>加速和</w:t>
      </w:r>
      <w:r w:rsidR="007972F6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加速</w:t>
      </w:r>
      <w:r w:rsidR="007972F6">
        <w:rPr>
          <w:rFonts w:ascii="Times New Roman" w:hAnsi="Times New Roman" w:cs="Times New Roman" w:hint="eastAsia"/>
        </w:rPr>
        <w:t>的</w:t>
      </w:r>
      <w:r w:rsidR="007972F6">
        <w:rPr>
          <w:rFonts w:ascii="Times New Roman" w:hAnsi="Times New Roman" w:cs="Times New Roman"/>
        </w:rPr>
        <w:t>性能</w:t>
      </w:r>
      <w:r w:rsidR="0096175E">
        <w:rPr>
          <w:rFonts w:ascii="Times New Roman" w:hAnsi="Times New Roman" w:cs="Times New Roman" w:hint="eastAsia"/>
        </w:rPr>
        <w:t>。如</w:t>
      </w:r>
      <w:r w:rsidR="0096175E">
        <w:rPr>
          <w:rFonts w:ascii="Times New Roman" w:hAnsi="Times New Roman" w:cs="Times New Roman"/>
        </w:rPr>
        <w:t>图</w:t>
      </w:r>
      <w:r w:rsidR="0096175E">
        <w:rPr>
          <w:rFonts w:ascii="Times New Roman" w:hAnsi="Times New Roman" w:cs="Times New Roman" w:hint="eastAsia"/>
        </w:rPr>
        <w:t>11</w:t>
      </w:r>
      <w:r w:rsidR="0096175E">
        <w:rPr>
          <w:rFonts w:ascii="Times New Roman" w:hAnsi="Times New Roman" w:cs="Times New Roman" w:hint="eastAsia"/>
        </w:rPr>
        <w:t>所示</w:t>
      </w:r>
      <w:r w:rsidR="0096175E">
        <w:rPr>
          <w:rFonts w:ascii="Times New Roman" w:hAnsi="Times New Roman" w:cs="Times New Roman"/>
        </w:rPr>
        <w:t>，</w:t>
      </w:r>
      <w:r w:rsidR="007972F6">
        <w:rPr>
          <w:rFonts w:ascii="Times New Roman" w:hAnsi="Times New Roman" w:cs="Times New Roman" w:hint="eastAsia"/>
        </w:rPr>
        <w:t>两者性能</w:t>
      </w:r>
      <w:r w:rsidR="007972F6">
        <w:rPr>
          <w:rFonts w:ascii="Times New Roman" w:hAnsi="Times New Roman" w:cs="Times New Roman"/>
        </w:rPr>
        <w:t>几乎相等</w:t>
      </w:r>
      <w:r w:rsidR="007972F6">
        <w:rPr>
          <w:rFonts w:ascii="Times New Roman" w:hAnsi="Times New Roman" w:cs="Times New Roman" w:hint="eastAsia"/>
        </w:rPr>
        <w:t>。这是</w:t>
      </w:r>
      <w:r w:rsidR="007972F6">
        <w:rPr>
          <w:rFonts w:ascii="Times New Roman" w:hAnsi="Times New Roman" w:cs="Times New Roman"/>
        </w:rPr>
        <w:t>因为</w:t>
      </w:r>
      <w:r w:rsidR="0096175E">
        <w:rPr>
          <w:rFonts w:ascii="Times New Roman" w:hAnsi="Times New Roman" w:cs="Times New Roman"/>
        </w:rPr>
        <w:t>TTL</w:t>
      </w:r>
      <w:r w:rsidR="0096175E">
        <w:rPr>
          <w:rFonts w:ascii="Times New Roman" w:hAnsi="Times New Roman" w:cs="Times New Roman"/>
        </w:rPr>
        <w:t>策略</w:t>
      </w:r>
      <w:r w:rsidR="0096175E">
        <w:rPr>
          <w:rFonts w:ascii="Times New Roman" w:hAnsi="Times New Roman" w:cs="Times New Roman" w:hint="eastAsia"/>
        </w:rPr>
        <w:t>在查找</w:t>
      </w:r>
      <w:r w:rsidR="0096175E">
        <w:rPr>
          <w:rFonts w:ascii="Times New Roman" w:hAnsi="Times New Roman" w:cs="Times New Roman"/>
        </w:rPr>
        <w:t>表内存拷贝</w:t>
      </w:r>
      <w:r w:rsidR="0096175E">
        <w:rPr>
          <w:rFonts w:ascii="Times New Roman" w:hAnsi="Times New Roman" w:cs="Times New Roman" w:hint="eastAsia"/>
        </w:rPr>
        <w:t>和</w:t>
      </w:r>
      <w:r w:rsidR="0096175E">
        <w:rPr>
          <w:rFonts w:ascii="Times New Roman" w:hAnsi="Times New Roman" w:cs="Times New Roman"/>
        </w:rPr>
        <w:t>计算</w:t>
      </w:r>
      <w:r w:rsidR="0096175E">
        <w:rPr>
          <w:rFonts w:ascii="Times New Roman" w:hAnsi="Times New Roman" w:cs="Times New Roman"/>
        </w:rPr>
        <w:t>WN(p)</w:t>
      </w:r>
      <w:r w:rsidR="0096175E">
        <w:rPr>
          <w:rFonts w:ascii="Times New Roman" w:hAnsi="Times New Roman" w:cs="Times New Roman" w:hint="eastAsia"/>
        </w:rPr>
        <w:t>的</w:t>
      </w:r>
      <w:r w:rsidR="0096175E">
        <w:rPr>
          <w:rFonts w:ascii="Times New Roman" w:hAnsi="Times New Roman" w:cs="Times New Roman"/>
        </w:rPr>
        <w:t>消耗与</w:t>
      </w:r>
      <w:r w:rsidR="0096175E">
        <w:rPr>
          <w:rFonts w:ascii="Times New Roman" w:hAnsi="Times New Roman" w:cs="Times New Roman" w:hint="eastAsia"/>
        </w:rPr>
        <w:t>性能</w:t>
      </w:r>
      <w:r w:rsidR="0096175E">
        <w:rPr>
          <w:rFonts w:ascii="Times New Roman" w:hAnsi="Times New Roman" w:cs="Times New Roman"/>
        </w:rPr>
        <w:t>提升</w:t>
      </w:r>
      <w:r w:rsidR="0096175E">
        <w:rPr>
          <w:rFonts w:ascii="Times New Roman" w:hAnsi="Times New Roman" w:cs="Times New Roman" w:hint="eastAsia"/>
        </w:rPr>
        <w:t>相抵消。</w:t>
      </w:r>
      <w:r w:rsidR="0096175E">
        <w:rPr>
          <w:rFonts w:ascii="Times New Roman" w:hAnsi="Times New Roman" w:cs="Times New Roman"/>
        </w:rPr>
        <w:t>本</w:t>
      </w:r>
      <w:r w:rsidR="0096175E">
        <w:rPr>
          <w:rFonts w:ascii="Times New Roman" w:hAnsi="Times New Roman" w:cs="Times New Roman" w:hint="eastAsia"/>
        </w:rPr>
        <w:t>实验</w:t>
      </w:r>
      <w:r w:rsidR="0096175E">
        <w:rPr>
          <w:rFonts w:ascii="Times New Roman" w:hAnsi="Times New Roman" w:cs="Times New Roman"/>
        </w:rPr>
        <w:t>证明</w:t>
      </w:r>
      <w:r w:rsidR="0096175E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策略有很好的</w:t>
      </w:r>
      <w:commentRangeStart w:id="20"/>
      <w:r w:rsidR="0096175E">
        <w:rPr>
          <w:rFonts w:ascii="Times New Roman" w:hAnsi="Times New Roman" w:cs="Times New Roman"/>
        </w:rPr>
        <w:t>鲁棒性</w:t>
      </w:r>
      <w:commentRangeEnd w:id="20"/>
      <w:r w:rsidR="009D6FFD">
        <w:rPr>
          <w:rStyle w:val="a7"/>
        </w:rPr>
        <w:commentReference w:id="20"/>
      </w:r>
      <w:r w:rsidR="0096175E">
        <w:rPr>
          <w:rFonts w:ascii="Times New Roman" w:hAnsi="Times New Roman" w:cs="Times New Roman"/>
        </w:rPr>
        <w:t>。</w:t>
      </w:r>
    </w:p>
    <w:p w14:paraId="650F9C6C" w14:textId="77777777" w:rsidR="00E27A9B" w:rsidRPr="007C5CB9" w:rsidRDefault="00E27A9B" w:rsidP="00807182">
      <w:pPr>
        <w:rPr>
          <w:rFonts w:ascii="Times New Roman" w:hAnsi="Times New Roman" w:cs="Times New Roman"/>
        </w:rPr>
      </w:pPr>
    </w:p>
    <w:p w14:paraId="22F0CB8E" w14:textId="77777777" w:rsidR="004844FB" w:rsidRPr="007C5CB9" w:rsidRDefault="0047485F" w:rsidP="00025D2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251EF436" wp14:editId="2F8B8B58">
            <wp:extent cx="2851961" cy="1695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9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DC4C8" w14:textId="77777777" w:rsidR="008311B4" w:rsidRPr="007C5CB9" w:rsidRDefault="0096175E" w:rsidP="00025D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11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其他细化算法上应用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 w:hint="eastAsia"/>
        </w:rPr>
        <w:t>策略</w:t>
      </w:r>
      <w:r>
        <w:rPr>
          <w:rFonts w:ascii="Times New Roman" w:hAnsi="Times New Roman" w:cs="Times New Roman"/>
        </w:rPr>
        <w:t>的加速比</w:t>
      </w:r>
    </w:p>
    <w:p w14:paraId="2D32D6FE" w14:textId="77777777" w:rsidR="00430F62" w:rsidRPr="007C5CB9" w:rsidRDefault="00430F62" w:rsidP="006354B2">
      <w:pPr>
        <w:rPr>
          <w:rFonts w:ascii="Times New Roman" w:hAnsi="Times New Roman" w:cs="Times New Roman"/>
        </w:rPr>
      </w:pPr>
    </w:p>
    <w:p w14:paraId="126E99CE" w14:textId="77777777" w:rsidR="002514B3" w:rsidRDefault="00950489" w:rsidP="00634BC8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5. Conclusion</w:t>
      </w:r>
    </w:p>
    <w:p w14:paraId="380F2AE9" w14:textId="77777777" w:rsidR="00F55ABF" w:rsidRDefault="004372EB" w:rsidP="00C274AD">
      <w:pPr>
        <w:ind w:firstLine="420"/>
      </w:pPr>
      <w:r>
        <w:rPr>
          <w:rFonts w:hint="eastAsia"/>
        </w:rPr>
        <w:t>AW</w:t>
      </w:r>
      <w:r>
        <w:t>细化算法属于</w:t>
      </w:r>
      <w:r>
        <w:t>“</w:t>
      </w:r>
      <w:r>
        <w:rPr>
          <w:rFonts w:hint="eastAsia"/>
        </w:rPr>
        <w:t>多</w:t>
      </w:r>
      <w:r>
        <w:t>分支算法</w:t>
      </w:r>
      <w:r>
        <w:t>”</w:t>
      </w:r>
      <w:r>
        <w:rPr>
          <w:rFonts w:hint="eastAsia"/>
        </w:rPr>
        <w:t>，</w:t>
      </w:r>
      <w:r>
        <w:t>这类算法的特点是需要根据</w:t>
      </w:r>
      <w:r>
        <w:rPr>
          <w:rFonts w:hint="eastAsia"/>
        </w:rPr>
        <w:t>目标</w:t>
      </w:r>
      <w:r w:rsidR="00C274AD">
        <w:rPr>
          <w:rFonts w:hint="eastAsia"/>
        </w:rPr>
        <w:t>点</w:t>
      </w:r>
      <w:r>
        <w:t>的邻域特征来</w:t>
      </w:r>
      <w:r>
        <w:rPr>
          <w:rFonts w:hint="eastAsia"/>
        </w:rPr>
        <w:t>决定</w:t>
      </w:r>
      <w:r>
        <w:t>下一步的操作。在</w:t>
      </w:r>
      <w:r>
        <w:rPr>
          <w:rFonts w:hint="eastAsia"/>
        </w:rPr>
        <w:t>图像</w:t>
      </w:r>
      <w:r>
        <w:t>领域中，多分支算法非常常见，</w:t>
      </w:r>
      <w:r>
        <w:rPr>
          <w:rFonts w:hint="eastAsia"/>
        </w:rPr>
        <w:t>如</w:t>
      </w:r>
      <w:r>
        <w:t>高斯平滑</w:t>
      </w:r>
      <w:r w:rsidR="008A54F4">
        <w:rPr>
          <w:rFonts w:hint="eastAsia"/>
        </w:rPr>
        <w:t>、</w:t>
      </w:r>
      <w:r w:rsidR="008A54F4">
        <w:t>角点检测等。</w:t>
      </w:r>
      <w:r w:rsidR="00C274AD">
        <w:rPr>
          <w:rFonts w:hint="eastAsia"/>
        </w:rPr>
        <w:t>我们</w:t>
      </w:r>
      <w:r w:rsidR="00C274AD">
        <w:t>会在未来</w:t>
      </w:r>
      <w:r w:rsidR="00C274AD">
        <w:rPr>
          <w:rFonts w:hint="eastAsia"/>
        </w:rPr>
        <w:t>探讨</w:t>
      </w:r>
      <w:r w:rsidR="008A54F4">
        <w:t>TTL</w:t>
      </w:r>
      <w:r w:rsidR="008A54F4">
        <w:rPr>
          <w:rFonts w:hint="eastAsia"/>
        </w:rPr>
        <w:t>策略在</w:t>
      </w:r>
      <w:r w:rsidR="008A54F4">
        <w:t>这些算法</w:t>
      </w:r>
      <w:r w:rsidR="00C274AD">
        <w:rPr>
          <w:rFonts w:hint="eastAsia"/>
        </w:rPr>
        <w:t>上</w:t>
      </w:r>
      <w:r w:rsidR="00C274AD">
        <w:t>的</w:t>
      </w:r>
      <w:r w:rsidR="00C274AD">
        <w:rPr>
          <w:rFonts w:hint="eastAsia"/>
        </w:rPr>
        <w:t>加速</w:t>
      </w:r>
      <w:r w:rsidR="00C274AD">
        <w:t>效果</w:t>
      </w:r>
      <w:r w:rsidR="008A54F4">
        <w:t>。</w:t>
      </w:r>
    </w:p>
    <w:p w14:paraId="38EDF387" w14:textId="77777777" w:rsidR="00861D43" w:rsidRPr="007A1C50" w:rsidRDefault="00910605" w:rsidP="008310D1">
      <w:pPr>
        <w:ind w:firstLine="420"/>
      </w:pPr>
      <w:r>
        <w:rPr>
          <w:rFonts w:hint="eastAsia"/>
        </w:rPr>
        <w:t>随着</w:t>
      </w:r>
      <w:r>
        <w:t>信息</w:t>
      </w:r>
      <w:r>
        <w:rPr>
          <w:rFonts w:hint="eastAsia"/>
        </w:rPr>
        <w:t>时代</w:t>
      </w:r>
      <w:r>
        <w:t>的发展，图像</w:t>
      </w:r>
      <w:r>
        <w:rPr>
          <w:rFonts w:hint="eastAsia"/>
        </w:rPr>
        <w:t>大小</w:t>
      </w:r>
      <w:r>
        <w:t>也随之增长。</w:t>
      </w:r>
      <w:r w:rsidR="00F3731D">
        <w:rPr>
          <w:rFonts w:hint="eastAsia"/>
        </w:rPr>
        <w:t>这</w:t>
      </w:r>
      <w:del w:id="22" w:author="Microsoft 帐户" w:date="2015-12-01T23:38:00Z">
        <w:r w:rsidR="00F3731D" w:rsidDel="005C07A8">
          <w:rPr>
            <w:rFonts w:hint="eastAsia"/>
          </w:rPr>
          <w:delText>将</w:delText>
        </w:r>
        <w:r w:rsidR="00F3731D" w:rsidDel="005C07A8">
          <w:delText>导致</w:delText>
        </w:r>
      </w:del>
      <w:r w:rsidR="00F3731D">
        <w:t>很难保证图像算法的实时性</w:t>
      </w:r>
      <w:r w:rsidR="00F3731D">
        <w:rPr>
          <w:rFonts w:hint="eastAsia"/>
        </w:rPr>
        <w:t>。利用</w:t>
      </w:r>
      <w:r w:rsidR="008310D1">
        <w:rPr>
          <w:rFonts w:hint="eastAsia"/>
        </w:rPr>
        <w:t>GPGPU</w:t>
      </w:r>
      <w:r w:rsidR="00F3731D">
        <w:t>加速</w:t>
      </w:r>
      <w:r w:rsidR="00F3731D">
        <w:rPr>
          <w:rFonts w:hint="eastAsia"/>
        </w:rPr>
        <w:t>是</w:t>
      </w:r>
      <w:r w:rsidR="00F3731D">
        <w:t>解决这一问题的有效方法。</w:t>
      </w:r>
      <w:r w:rsidR="00861D43">
        <w:rPr>
          <w:rFonts w:hint="eastAsia"/>
        </w:rPr>
        <w:t>在</w:t>
      </w:r>
      <w:r w:rsidR="00861D43">
        <w:t>对</w:t>
      </w:r>
      <w:r w:rsidR="00861D43">
        <w:t>AW</w:t>
      </w:r>
      <w:r w:rsidR="00861D43">
        <w:t>细化算法</w:t>
      </w:r>
      <w:r w:rsidR="00861D43">
        <w:rPr>
          <w:rFonts w:hint="eastAsia"/>
        </w:rPr>
        <w:t>进行深入</w:t>
      </w:r>
      <w:r w:rsidR="00861D43">
        <w:lastRenderedPageBreak/>
        <w:t>研究的基础上，</w:t>
      </w:r>
      <w:r w:rsidR="00861D43">
        <w:rPr>
          <w:rFonts w:hint="eastAsia"/>
        </w:rPr>
        <w:t>本文</w:t>
      </w:r>
      <w:r w:rsidR="008310D1">
        <w:t>提出了</w:t>
      </w:r>
      <w:r w:rsidR="00861D43">
        <w:t>TTL</w:t>
      </w:r>
      <w:r w:rsidR="008310D1">
        <w:rPr>
          <w:rFonts w:hint="eastAsia"/>
        </w:rPr>
        <w:t>加速</w:t>
      </w:r>
      <w:r w:rsidR="00861D43">
        <w:t>策略。该</w:t>
      </w:r>
      <w:r w:rsidR="00861D43">
        <w:rPr>
          <w:rFonts w:hint="eastAsia"/>
        </w:rPr>
        <w:t>策略</w:t>
      </w:r>
      <w:r w:rsidR="00861D43">
        <w:t>能够</w:t>
      </w:r>
      <w:r w:rsidR="00861D43">
        <w:rPr>
          <w:rFonts w:hint="eastAsia"/>
        </w:rPr>
        <w:t>很好</w:t>
      </w:r>
      <w:r w:rsidR="00861D43">
        <w:t>的降低算法中原有的条件分支</w:t>
      </w:r>
      <w:r w:rsidR="00861D43">
        <w:rPr>
          <w:rFonts w:hint="eastAsia"/>
        </w:rPr>
        <w:t>，</w:t>
      </w:r>
      <w:r w:rsidR="00861D43">
        <w:t>提高</w:t>
      </w:r>
      <w:r w:rsidR="00861D43">
        <w:rPr>
          <w:rFonts w:hint="eastAsia"/>
        </w:rPr>
        <w:t>核心</w:t>
      </w:r>
      <w:r w:rsidR="00861D43">
        <w:t>内资源利用率</w:t>
      </w:r>
      <w:r w:rsidR="008310D1">
        <w:rPr>
          <w:rFonts w:hint="eastAsia"/>
        </w:rPr>
        <w:t>，获得平均</w:t>
      </w:r>
      <w:r w:rsidR="008310D1">
        <w:rPr>
          <w:rFonts w:hint="eastAsia"/>
        </w:rPr>
        <w:t>30</w:t>
      </w:r>
      <w:r w:rsidR="008310D1">
        <w:rPr>
          <w:rFonts w:hint="eastAsia"/>
        </w:rPr>
        <w:t>倍</w:t>
      </w:r>
      <w:r w:rsidR="008310D1">
        <w:t>的加速</w:t>
      </w:r>
      <w:r w:rsidR="008310D1">
        <w:rPr>
          <w:rFonts w:hint="eastAsia"/>
        </w:rPr>
        <w:t>效果</w:t>
      </w:r>
      <w:r w:rsidR="00861D43">
        <w:t>。</w:t>
      </w:r>
      <w:commentRangeStart w:id="23"/>
      <w:r w:rsidR="00861D43">
        <w:rPr>
          <w:rFonts w:hint="eastAsia"/>
        </w:rPr>
        <w:t>本文</w:t>
      </w:r>
      <w:r w:rsidR="00D05CD9">
        <w:rPr>
          <w:rFonts w:hint="eastAsia"/>
        </w:rPr>
        <w:t>继续</w:t>
      </w:r>
      <w:r w:rsidR="00D05CD9">
        <w:t>深入</w:t>
      </w:r>
      <w:commentRangeEnd w:id="23"/>
      <w:r w:rsidR="005C07A8">
        <w:rPr>
          <w:rStyle w:val="a7"/>
        </w:rPr>
        <w:commentReference w:id="23"/>
      </w:r>
      <w:r w:rsidR="00D05CD9">
        <w:rPr>
          <w:rFonts w:hint="eastAsia"/>
        </w:rPr>
        <w:t>讨论</w:t>
      </w:r>
      <w:r w:rsidR="00861D43">
        <w:t>线程块大小</w:t>
      </w:r>
      <w:r w:rsidR="00861D43">
        <w:rPr>
          <w:rFonts w:hint="eastAsia"/>
        </w:rPr>
        <w:t>、</w:t>
      </w:r>
      <w:r w:rsidR="00861D43">
        <w:t>查找表存储位置与性能的关系</w:t>
      </w:r>
      <w:r w:rsidR="00D05CD9">
        <w:rPr>
          <w:rFonts w:hint="eastAsia"/>
        </w:rPr>
        <w:t>。</w:t>
      </w:r>
      <w:r w:rsidR="00861D43">
        <w:t>本文还讨论</w:t>
      </w:r>
      <w:r w:rsidR="00861D43">
        <w:t>TTL</w:t>
      </w:r>
      <w:r w:rsidR="00861D43">
        <w:t>策略的消耗，证明</w:t>
      </w:r>
      <w:r w:rsidR="00861D43">
        <w:t>TTL</w:t>
      </w:r>
      <w:r w:rsidR="00861D43">
        <w:t>策略具有很好的鲁棒性。</w:t>
      </w:r>
    </w:p>
    <w:p w14:paraId="1BA45571" w14:textId="77777777" w:rsidR="00950489" w:rsidRPr="007C5CB9" w:rsidRDefault="00634BC8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7</w:t>
      </w:r>
      <w:r w:rsidR="00950489" w:rsidRPr="007C5CB9">
        <w:rPr>
          <w:rFonts w:ascii="Times New Roman" w:hAnsi="Times New Roman" w:cs="Times New Roman"/>
        </w:rPr>
        <w:t>. Reference</w:t>
      </w:r>
    </w:p>
    <w:p w14:paraId="0A6E89E6" w14:textId="77777777" w:rsidR="008318A3" w:rsidRPr="00D20B78" w:rsidRDefault="00131F02" w:rsidP="008318A3">
      <w:pPr>
        <w:rPr>
          <w:rFonts w:ascii="Times New Roman" w:hAnsi="Times New Roman" w:cs="Times New Roman"/>
        </w:rPr>
      </w:pPr>
      <w:bookmarkStart w:id="24" w:name="OLE_LINK5"/>
      <w:bookmarkStart w:id="25" w:name="OLE_LINK6"/>
      <w:r w:rsidRPr="00D20B78">
        <w:rPr>
          <w:rFonts w:ascii="Times New Roman" w:hAnsi="Times New Roman" w:cs="Times New Roman"/>
        </w:rPr>
        <w:t xml:space="preserve">[1] </w:t>
      </w:r>
      <w:r w:rsidR="003652A9" w:rsidRPr="00D20B78">
        <w:rPr>
          <w:rFonts w:ascii="Times New Roman" w:hAnsi="Times New Roman" w:cs="Times New Roman"/>
        </w:rPr>
        <w:t>Han T D, Abdelrahman T S. Reducing branch divergence in GPU programs[C]//Proceedings of the Fourth Workshop on General Purpose Processing on Graphics Processing Units. ACM, 2011: 3.</w:t>
      </w:r>
    </w:p>
    <w:p w14:paraId="4DACF8B9" w14:textId="77777777" w:rsidR="00C000DE" w:rsidRPr="00D20B78" w:rsidRDefault="00C000DE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[2] </w:t>
      </w:r>
      <w:r w:rsidR="00224756" w:rsidRPr="00D20B78">
        <w:rPr>
          <w:rFonts w:ascii="Times New Roman" w:hAnsi="Times New Roman" w:cs="Times New Roman"/>
        </w:rPr>
        <w:t>Ahmed, M. &amp; Ward, R. A rotation invariant rule-based thinning algorithm for character recognition. IEEE Transactions on Pattern Analysis and Machine Intelligence 24, 1672-1678 (2002).</w:t>
      </w:r>
    </w:p>
    <w:p w14:paraId="7FCEA593" w14:textId="77777777" w:rsidR="0094362A" w:rsidRPr="00D20B78" w:rsidRDefault="0094362A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[3] Kim, K.H.; Pham Cong Thien; Seung Hun Jin; Kim, D.K.; Jae Wook Jeon "Dedicated parallel thinning architecture based on FPGA",  Multisensor Fusion and Integration for Intelligent Systems, 2008. MFI 2008. IEEE International Conference on, On page(s): 208 </w:t>
      </w:r>
      <w:r w:rsidR="00A80FD6" w:rsidRPr="00D20B78">
        <w:rPr>
          <w:rFonts w:ascii="Times New Roman" w:hAnsi="Times New Roman" w:cs="Times New Roman"/>
        </w:rPr>
        <w:t>–</w:t>
      </w:r>
      <w:r w:rsidRPr="00D20B78">
        <w:rPr>
          <w:rFonts w:ascii="Times New Roman" w:hAnsi="Times New Roman" w:cs="Times New Roman"/>
        </w:rPr>
        <w:t xml:space="preserve"> 213</w:t>
      </w:r>
    </w:p>
    <w:p w14:paraId="35B2E679" w14:textId="77777777" w:rsidR="00A80FD6" w:rsidRPr="00D20B78" w:rsidRDefault="00A80FD6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[4] Guo, Z., &amp; Hall, R. W. (1989). Parallel thinning with two-subiteration algorithms. Communications of the Acm, 32(32), 359-373.</w:t>
      </w:r>
    </w:p>
    <w:p w14:paraId="2B40835B" w14:textId="77777777" w:rsidR="00D51356" w:rsidRPr="007C5CB9" w:rsidRDefault="000B344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[5] Petrosino, A. ,., &amp; Salvi, G. ,. (2000). A two-subcycle thinning algorithm and its parallel implementation on simd machines.. IEEE Transactions on Image Processing A Publication of the IEEE Signal Processing Society, 9(2), 277 - 283.</w:t>
      </w:r>
    </w:p>
    <w:p w14:paraId="64FBF3E7" w14:textId="77777777" w:rsidR="00AD2CD9" w:rsidRPr="007C5CB9" w:rsidRDefault="00AD2CD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[6] Wang, P. S. P., &amp; Zhang, Y. Y. (1996). A Parallel Thinning Algorithm with Two-Subiteration that Generates One-Pixel-Wide Skeletons. Pattern Recognition, International Conference on(Vol.4, pp.457). IEEE Computer Society.</w:t>
      </w:r>
    </w:p>
    <w:p w14:paraId="30C8C773" w14:textId="77777777" w:rsidR="0047689C" w:rsidRPr="007C5CB9" w:rsidRDefault="0047689C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[7] Zhang, T. Y., &amp; Suen, C. Y. (1984). A fast parallel algorithm for thinning digital patterns. Communications of the Acm, 27(3), 236-239.</w:t>
      </w:r>
    </w:p>
    <w:p w14:paraId="21985B26" w14:textId="77777777" w:rsidR="001670E1" w:rsidRPr="00D20B78" w:rsidRDefault="001670E1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 xml:space="preserve">[8] </w:t>
      </w:r>
      <w:r w:rsidRPr="00D20B78">
        <w:rPr>
          <w:rFonts w:ascii="Times New Roman" w:hAnsi="Times New Roman" w:cs="Times New Roman"/>
        </w:rPr>
        <w:t>Lam, L., Lee, S. W., &amp; Suen, C. Y. (1992). Thinning methodologies-a comprehensive survey. IEEE Transactions on Pattern Analysis &amp; Machine Intelligence,</w:t>
      </w:r>
      <w:r w:rsidRPr="00D20B78">
        <w:t> </w:t>
      </w:r>
      <w:r w:rsidRPr="00D20B78">
        <w:rPr>
          <w:rFonts w:ascii="Times New Roman" w:hAnsi="Times New Roman" w:cs="Times New Roman"/>
        </w:rPr>
        <w:t>14(9), 869-885.</w:t>
      </w:r>
    </w:p>
    <w:p w14:paraId="6CED8882" w14:textId="77777777" w:rsidR="00C746FF" w:rsidRPr="00D20B78" w:rsidRDefault="00C746FF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[9] Hu, B., &amp; Yang, X. (2013). GPU-Accelerated Parallel 3D Image Thinning. High Performance Computing and Communications &amp; 2013 IEEE International Conference on Embedded and Ubiquitous Computing (HPCC_EUC), 2013 IEEE 10th International Conference on(pp.149 - 152). IEEE.</w:t>
      </w:r>
    </w:p>
    <w:p w14:paraId="6F9ADCE8" w14:textId="77777777" w:rsidR="00C53385" w:rsidRPr="007C5CB9" w:rsidRDefault="00C53385" w:rsidP="0083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 w:rsidRPr="00D20B78">
        <w:rPr>
          <w:rFonts w:ascii="Times New Roman" w:hAnsi="Times New Roman" w:cs="Times New Roman"/>
        </w:rPr>
        <w:t>金汉均</w:t>
      </w:r>
      <w:r w:rsidRPr="00D20B78">
        <w:rPr>
          <w:rFonts w:ascii="Times New Roman" w:hAnsi="Times New Roman" w:cs="Times New Roman"/>
        </w:rPr>
        <w:t xml:space="preserve">, </w:t>
      </w:r>
      <w:r w:rsidRPr="00D20B78">
        <w:rPr>
          <w:rFonts w:ascii="Times New Roman" w:hAnsi="Times New Roman" w:cs="Times New Roman"/>
        </w:rPr>
        <w:t>梅洪洋</w:t>
      </w:r>
      <w:r w:rsidRPr="00D20B78">
        <w:rPr>
          <w:rFonts w:ascii="Times New Roman" w:hAnsi="Times New Roman" w:cs="Times New Roman"/>
        </w:rPr>
        <w:t xml:space="preserve">. </w:t>
      </w:r>
      <w:r w:rsidRPr="00D20B78">
        <w:rPr>
          <w:rFonts w:ascii="Times New Roman" w:hAnsi="Times New Roman" w:cs="Times New Roman"/>
        </w:rPr>
        <w:t>基于</w:t>
      </w:r>
      <w:r w:rsidRPr="00D20B78">
        <w:rPr>
          <w:rFonts w:ascii="Times New Roman" w:hAnsi="Times New Roman" w:cs="Times New Roman"/>
        </w:rPr>
        <w:t>CUDA</w:t>
      </w:r>
      <w:r w:rsidRPr="00D20B78">
        <w:rPr>
          <w:rFonts w:ascii="Times New Roman" w:hAnsi="Times New Roman" w:cs="Times New Roman"/>
        </w:rPr>
        <w:t>的图像快速并行细化算法的研究与实现</w:t>
      </w:r>
      <w:r w:rsidRPr="00D20B78">
        <w:rPr>
          <w:rFonts w:ascii="Times New Roman" w:hAnsi="Times New Roman" w:cs="Times New Roman"/>
        </w:rPr>
        <w:t xml:space="preserve">[J]. </w:t>
      </w:r>
      <w:r w:rsidRPr="00D20B78">
        <w:rPr>
          <w:rFonts w:ascii="Times New Roman" w:hAnsi="Times New Roman" w:cs="Times New Roman"/>
        </w:rPr>
        <w:t>电子测量技术</w:t>
      </w:r>
      <w:r w:rsidRPr="00D20B78">
        <w:rPr>
          <w:rFonts w:ascii="Times New Roman" w:hAnsi="Times New Roman" w:cs="Times New Roman"/>
        </w:rPr>
        <w:t>, 2014, 08</w:t>
      </w:r>
      <w:r w:rsidRPr="00D20B78">
        <w:rPr>
          <w:rFonts w:ascii="Times New Roman" w:hAnsi="Times New Roman" w:cs="Times New Roman"/>
        </w:rPr>
        <w:t>期</w:t>
      </w:r>
      <w:r w:rsidRPr="00D20B78">
        <w:rPr>
          <w:rFonts w:ascii="Times New Roman" w:hAnsi="Times New Roman" w:cs="Times New Roman"/>
        </w:rPr>
        <w:t>(8):75-79.</w:t>
      </w:r>
      <w:bookmarkEnd w:id="24"/>
      <w:bookmarkEnd w:id="25"/>
    </w:p>
    <w:sectPr w:rsidR="00C53385" w:rsidRPr="007C5CB9" w:rsidSect="004546C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帐户" w:date="2015-12-03T11:04:00Z" w:initials="M帐">
    <w:p w14:paraId="371C9968" w14:textId="2253BF07" w:rsidR="00432119" w:rsidRDefault="00432119">
      <w:pPr>
        <w:pStyle w:val="a8"/>
        <w:rPr>
          <w:rFonts w:hint="eastAsia"/>
        </w:rPr>
      </w:pPr>
      <w:r>
        <w:rPr>
          <w:rStyle w:val="a7"/>
        </w:rPr>
        <w:annotationRef/>
      </w:r>
      <w:r>
        <w:t>FPGA</w:t>
      </w:r>
      <w:r>
        <w:t>方法</w:t>
      </w:r>
      <w:r w:rsidR="00BA63D3">
        <w:t>如果</w:t>
      </w:r>
      <w:r>
        <w:t>没有可比性，</w:t>
      </w:r>
      <w:r w:rsidR="00BA63D3">
        <w:t>可以不提。</w:t>
      </w:r>
    </w:p>
  </w:comment>
  <w:comment w:id="3" w:author="Microsoft 帐户" w:date="2015-12-03T11:07:00Z" w:initials="M帐">
    <w:p w14:paraId="6B196682" w14:textId="64CE5E0D" w:rsidR="00BA63D3" w:rsidRDefault="00BA63D3">
      <w:pPr>
        <w:pStyle w:val="a8"/>
      </w:pPr>
      <w:r>
        <w:rPr>
          <w:rStyle w:val="a7"/>
        </w:rPr>
        <w:annotationRef/>
      </w:r>
      <w:r>
        <w:t>特水就不引</w:t>
      </w:r>
      <w:r w:rsidR="00482957">
        <w:t>吧，简单利用</w:t>
      </w:r>
      <w:r w:rsidR="00482957">
        <w:rPr>
          <w:rFonts w:hint="eastAsia"/>
        </w:rPr>
        <w:t>GPU</w:t>
      </w:r>
      <w:r w:rsidR="00482957">
        <w:rPr>
          <w:rFonts w:hint="eastAsia"/>
        </w:rPr>
        <w:t>不值得讨论。但是从给出的</w:t>
      </w:r>
      <w:r w:rsidR="00F11E37">
        <w:rPr>
          <w:rFonts w:hint="eastAsia"/>
        </w:rPr>
        <w:t>实验结果，</w:t>
      </w:r>
      <w:r w:rsidR="00F11E37">
        <w:rPr>
          <w:rFonts w:hint="eastAsia"/>
        </w:rPr>
        <w:t>Z</w:t>
      </w:r>
      <w:r w:rsidR="00F11E37">
        <w:t>S</w:t>
      </w:r>
      <w:r w:rsidR="00F11E37">
        <w:t>方法好像最好。如何解释？</w:t>
      </w:r>
    </w:p>
  </w:comment>
  <w:comment w:id="14" w:author="Microsoft 帐户" w:date="2015-12-03T12:03:00Z" w:initials="M帐">
    <w:p w14:paraId="0EB886BA" w14:textId="4D40768D" w:rsidR="009D6FFD" w:rsidRDefault="009D6FFD">
      <w:pPr>
        <w:pStyle w:val="a8"/>
        <w:rPr>
          <w:rFonts w:hint="eastAsia"/>
        </w:rPr>
      </w:pPr>
      <w:r>
        <w:rPr>
          <w:rStyle w:val="a7"/>
        </w:rPr>
        <w:annotationRef/>
      </w:r>
      <w:r>
        <w:t>实验和比较这四个算法的意义没有看出来</w:t>
      </w:r>
    </w:p>
  </w:comment>
  <w:comment w:id="20" w:author="Microsoft 帐户" w:date="2015-12-03T12:11:00Z" w:initials="M帐">
    <w:p w14:paraId="6714669F" w14:textId="75AAC79B" w:rsidR="009D6FFD" w:rsidRDefault="009D6FFD">
      <w:pPr>
        <w:pStyle w:val="a8"/>
      </w:pPr>
      <w:r>
        <w:rPr>
          <w:rStyle w:val="a7"/>
        </w:rPr>
        <w:annotationRef/>
      </w:r>
      <w:r>
        <w:t>鲁棒是指适应性和容错性</w:t>
      </w:r>
      <w:r w:rsidR="00B335D9">
        <w:t>，这里好像不太准确</w:t>
      </w:r>
      <w:bookmarkStart w:id="21" w:name="_GoBack"/>
      <w:bookmarkEnd w:id="21"/>
    </w:p>
  </w:comment>
  <w:comment w:id="23" w:author="Microsoft 帐户" w:date="2015-12-01T23:39:00Z" w:initials="M帐">
    <w:p w14:paraId="5BED6F7F" w14:textId="77777777" w:rsidR="005C07A8" w:rsidRDefault="005C07A8">
      <w:pPr>
        <w:pStyle w:val="a8"/>
      </w:pPr>
      <w:r>
        <w:rPr>
          <w:rStyle w:val="a7"/>
        </w:rPr>
        <w:annotationRef/>
      </w:r>
      <w:r>
        <w:t>应该是今后的工作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1C9968" w15:done="0"/>
  <w15:commentEx w15:paraId="6B196682" w15:done="0"/>
  <w15:commentEx w15:paraId="0EB886BA" w15:done="0"/>
  <w15:commentEx w15:paraId="6714669F" w15:done="0"/>
  <w15:commentEx w15:paraId="5BED6F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1330B" w14:textId="77777777" w:rsidR="00DC49E6" w:rsidRDefault="00DC49E6" w:rsidP="00F02D07">
      <w:r>
        <w:separator/>
      </w:r>
    </w:p>
  </w:endnote>
  <w:endnote w:type="continuationSeparator" w:id="0">
    <w:p w14:paraId="083E5AFD" w14:textId="77777777" w:rsidR="00DC49E6" w:rsidRDefault="00DC49E6" w:rsidP="00F0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7C4F2" w14:textId="77777777" w:rsidR="00DC49E6" w:rsidRDefault="00DC49E6" w:rsidP="00F02D07">
      <w:r>
        <w:separator/>
      </w:r>
    </w:p>
  </w:footnote>
  <w:footnote w:type="continuationSeparator" w:id="0">
    <w:p w14:paraId="3857F0BC" w14:textId="77777777" w:rsidR="00DC49E6" w:rsidRDefault="00DC49E6" w:rsidP="00F02D0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2c33308f97912d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3B"/>
    <w:rsid w:val="00003777"/>
    <w:rsid w:val="00004FB7"/>
    <w:rsid w:val="00005172"/>
    <w:rsid w:val="00005263"/>
    <w:rsid w:val="00005339"/>
    <w:rsid w:val="000072F8"/>
    <w:rsid w:val="00007844"/>
    <w:rsid w:val="00010041"/>
    <w:rsid w:val="000104B4"/>
    <w:rsid w:val="00010B13"/>
    <w:rsid w:val="000142D0"/>
    <w:rsid w:val="00014460"/>
    <w:rsid w:val="00014708"/>
    <w:rsid w:val="000155B5"/>
    <w:rsid w:val="00015CA8"/>
    <w:rsid w:val="000211FE"/>
    <w:rsid w:val="00021362"/>
    <w:rsid w:val="000215A8"/>
    <w:rsid w:val="00023FFE"/>
    <w:rsid w:val="000255AF"/>
    <w:rsid w:val="00025D23"/>
    <w:rsid w:val="00031ABF"/>
    <w:rsid w:val="000331B6"/>
    <w:rsid w:val="00033C50"/>
    <w:rsid w:val="0003604F"/>
    <w:rsid w:val="00036135"/>
    <w:rsid w:val="00037E8B"/>
    <w:rsid w:val="000400A0"/>
    <w:rsid w:val="00041C3F"/>
    <w:rsid w:val="000436C3"/>
    <w:rsid w:val="00044309"/>
    <w:rsid w:val="00045946"/>
    <w:rsid w:val="0005031A"/>
    <w:rsid w:val="0005081D"/>
    <w:rsid w:val="00050974"/>
    <w:rsid w:val="000517F0"/>
    <w:rsid w:val="00051C03"/>
    <w:rsid w:val="0005213A"/>
    <w:rsid w:val="0005243C"/>
    <w:rsid w:val="00052D03"/>
    <w:rsid w:val="00053FDC"/>
    <w:rsid w:val="000548AF"/>
    <w:rsid w:val="000550D3"/>
    <w:rsid w:val="000561D8"/>
    <w:rsid w:val="00056A62"/>
    <w:rsid w:val="00057E62"/>
    <w:rsid w:val="0006111C"/>
    <w:rsid w:val="00061D2C"/>
    <w:rsid w:val="00062C5E"/>
    <w:rsid w:val="000651C7"/>
    <w:rsid w:val="000658C8"/>
    <w:rsid w:val="0007149C"/>
    <w:rsid w:val="00071A40"/>
    <w:rsid w:val="000739AE"/>
    <w:rsid w:val="00073A52"/>
    <w:rsid w:val="00076717"/>
    <w:rsid w:val="00077041"/>
    <w:rsid w:val="00080595"/>
    <w:rsid w:val="000809BB"/>
    <w:rsid w:val="00081998"/>
    <w:rsid w:val="000819DE"/>
    <w:rsid w:val="00082246"/>
    <w:rsid w:val="00082461"/>
    <w:rsid w:val="00083C96"/>
    <w:rsid w:val="00084320"/>
    <w:rsid w:val="00084745"/>
    <w:rsid w:val="00084B5D"/>
    <w:rsid w:val="00084F37"/>
    <w:rsid w:val="00085F4A"/>
    <w:rsid w:val="00086C62"/>
    <w:rsid w:val="00087DE4"/>
    <w:rsid w:val="0009008C"/>
    <w:rsid w:val="000903EC"/>
    <w:rsid w:val="0009267F"/>
    <w:rsid w:val="00093401"/>
    <w:rsid w:val="00094623"/>
    <w:rsid w:val="0009470A"/>
    <w:rsid w:val="000948A9"/>
    <w:rsid w:val="00095CAC"/>
    <w:rsid w:val="00096180"/>
    <w:rsid w:val="00096512"/>
    <w:rsid w:val="00097060"/>
    <w:rsid w:val="0009777D"/>
    <w:rsid w:val="000A02D3"/>
    <w:rsid w:val="000A15A8"/>
    <w:rsid w:val="000A198A"/>
    <w:rsid w:val="000A3997"/>
    <w:rsid w:val="000A3B52"/>
    <w:rsid w:val="000A42A6"/>
    <w:rsid w:val="000A5819"/>
    <w:rsid w:val="000A78D8"/>
    <w:rsid w:val="000B0295"/>
    <w:rsid w:val="000B3449"/>
    <w:rsid w:val="000B3745"/>
    <w:rsid w:val="000B3915"/>
    <w:rsid w:val="000B4629"/>
    <w:rsid w:val="000B4B4C"/>
    <w:rsid w:val="000B5E02"/>
    <w:rsid w:val="000B7B53"/>
    <w:rsid w:val="000C1D15"/>
    <w:rsid w:val="000C3645"/>
    <w:rsid w:val="000C37C0"/>
    <w:rsid w:val="000C5624"/>
    <w:rsid w:val="000C5C4B"/>
    <w:rsid w:val="000C659F"/>
    <w:rsid w:val="000C65CA"/>
    <w:rsid w:val="000D0366"/>
    <w:rsid w:val="000D2016"/>
    <w:rsid w:val="000D2C11"/>
    <w:rsid w:val="000D3F11"/>
    <w:rsid w:val="000D406D"/>
    <w:rsid w:val="000D4146"/>
    <w:rsid w:val="000D7A65"/>
    <w:rsid w:val="000E08A9"/>
    <w:rsid w:val="000E19A9"/>
    <w:rsid w:val="000E1B63"/>
    <w:rsid w:val="000E5072"/>
    <w:rsid w:val="000E5352"/>
    <w:rsid w:val="000F14F8"/>
    <w:rsid w:val="000F2F9B"/>
    <w:rsid w:val="000F3E2D"/>
    <w:rsid w:val="000F4658"/>
    <w:rsid w:val="000F52E6"/>
    <w:rsid w:val="0010192F"/>
    <w:rsid w:val="00102845"/>
    <w:rsid w:val="0010296C"/>
    <w:rsid w:val="00103950"/>
    <w:rsid w:val="00104047"/>
    <w:rsid w:val="00105EC2"/>
    <w:rsid w:val="00106807"/>
    <w:rsid w:val="001117B2"/>
    <w:rsid w:val="001127CA"/>
    <w:rsid w:val="00112F26"/>
    <w:rsid w:val="0011334B"/>
    <w:rsid w:val="00113BA0"/>
    <w:rsid w:val="001165F8"/>
    <w:rsid w:val="001175E7"/>
    <w:rsid w:val="00117F0C"/>
    <w:rsid w:val="00120219"/>
    <w:rsid w:val="00120760"/>
    <w:rsid w:val="001207F9"/>
    <w:rsid w:val="0012215F"/>
    <w:rsid w:val="00122CFF"/>
    <w:rsid w:val="00123013"/>
    <w:rsid w:val="0012349D"/>
    <w:rsid w:val="001248A7"/>
    <w:rsid w:val="00124FB2"/>
    <w:rsid w:val="0012528C"/>
    <w:rsid w:val="00125C14"/>
    <w:rsid w:val="00126201"/>
    <w:rsid w:val="0012787E"/>
    <w:rsid w:val="001315FF"/>
    <w:rsid w:val="001319B4"/>
    <w:rsid w:val="00131F02"/>
    <w:rsid w:val="00132931"/>
    <w:rsid w:val="00135258"/>
    <w:rsid w:val="001363AD"/>
    <w:rsid w:val="00136ABA"/>
    <w:rsid w:val="00140B60"/>
    <w:rsid w:val="00140DD3"/>
    <w:rsid w:val="00140F94"/>
    <w:rsid w:val="001422D9"/>
    <w:rsid w:val="0014295E"/>
    <w:rsid w:val="00143449"/>
    <w:rsid w:val="00144050"/>
    <w:rsid w:val="001443A6"/>
    <w:rsid w:val="00145334"/>
    <w:rsid w:val="00145DA4"/>
    <w:rsid w:val="00146B23"/>
    <w:rsid w:val="001544BC"/>
    <w:rsid w:val="00155D84"/>
    <w:rsid w:val="00157100"/>
    <w:rsid w:val="00157968"/>
    <w:rsid w:val="001613AE"/>
    <w:rsid w:val="00163EBD"/>
    <w:rsid w:val="00164E72"/>
    <w:rsid w:val="001670E1"/>
    <w:rsid w:val="00167D45"/>
    <w:rsid w:val="001710C4"/>
    <w:rsid w:val="00172257"/>
    <w:rsid w:val="001748BC"/>
    <w:rsid w:val="00175D61"/>
    <w:rsid w:val="00176208"/>
    <w:rsid w:val="00177E74"/>
    <w:rsid w:val="001801FF"/>
    <w:rsid w:val="00181F62"/>
    <w:rsid w:val="00182D38"/>
    <w:rsid w:val="001831FE"/>
    <w:rsid w:val="00185633"/>
    <w:rsid w:val="00185AD7"/>
    <w:rsid w:val="00186262"/>
    <w:rsid w:val="001866BA"/>
    <w:rsid w:val="00187527"/>
    <w:rsid w:val="00187D29"/>
    <w:rsid w:val="001906FE"/>
    <w:rsid w:val="00191E09"/>
    <w:rsid w:val="00193066"/>
    <w:rsid w:val="00193B35"/>
    <w:rsid w:val="00193F05"/>
    <w:rsid w:val="001957D3"/>
    <w:rsid w:val="001959BB"/>
    <w:rsid w:val="001964C1"/>
    <w:rsid w:val="00197364"/>
    <w:rsid w:val="001A13FA"/>
    <w:rsid w:val="001A16A3"/>
    <w:rsid w:val="001A193E"/>
    <w:rsid w:val="001A1E71"/>
    <w:rsid w:val="001A20C1"/>
    <w:rsid w:val="001A47CB"/>
    <w:rsid w:val="001A51D4"/>
    <w:rsid w:val="001A650A"/>
    <w:rsid w:val="001A6F93"/>
    <w:rsid w:val="001A774F"/>
    <w:rsid w:val="001B078F"/>
    <w:rsid w:val="001B22BE"/>
    <w:rsid w:val="001B2840"/>
    <w:rsid w:val="001B637C"/>
    <w:rsid w:val="001B703E"/>
    <w:rsid w:val="001C0BA9"/>
    <w:rsid w:val="001C0F6C"/>
    <w:rsid w:val="001C19F1"/>
    <w:rsid w:val="001C2395"/>
    <w:rsid w:val="001C7906"/>
    <w:rsid w:val="001D0551"/>
    <w:rsid w:val="001D08C1"/>
    <w:rsid w:val="001D146E"/>
    <w:rsid w:val="001D1A7D"/>
    <w:rsid w:val="001D5117"/>
    <w:rsid w:val="001D6C96"/>
    <w:rsid w:val="001D7AC9"/>
    <w:rsid w:val="001E040F"/>
    <w:rsid w:val="001E2DBD"/>
    <w:rsid w:val="001E6C87"/>
    <w:rsid w:val="001E6D4A"/>
    <w:rsid w:val="001F08C4"/>
    <w:rsid w:val="001F08F4"/>
    <w:rsid w:val="001F0B82"/>
    <w:rsid w:val="001F1042"/>
    <w:rsid w:val="001F1105"/>
    <w:rsid w:val="001F1F44"/>
    <w:rsid w:val="001F4306"/>
    <w:rsid w:val="001F452D"/>
    <w:rsid w:val="001F4F64"/>
    <w:rsid w:val="001F500A"/>
    <w:rsid w:val="001F60F3"/>
    <w:rsid w:val="001F7670"/>
    <w:rsid w:val="0020120C"/>
    <w:rsid w:val="002012DD"/>
    <w:rsid w:val="002015A0"/>
    <w:rsid w:val="0020303D"/>
    <w:rsid w:val="002037FA"/>
    <w:rsid w:val="00206014"/>
    <w:rsid w:val="002077F6"/>
    <w:rsid w:val="00207A1E"/>
    <w:rsid w:val="002109A2"/>
    <w:rsid w:val="002115C9"/>
    <w:rsid w:val="00211642"/>
    <w:rsid w:val="00212D78"/>
    <w:rsid w:val="002138CD"/>
    <w:rsid w:val="00213994"/>
    <w:rsid w:val="002155F8"/>
    <w:rsid w:val="002206C4"/>
    <w:rsid w:val="00221740"/>
    <w:rsid w:val="00221933"/>
    <w:rsid w:val="00221DEF"/>
    <w:rsid w:val="00223BC8"/>
    <w:rsid w:val="00224756"/>
    <w:rsid w:val="00226C7C"/>
    <w:rsid w:val="00227470"/>
    <w:rsid w:val="00227770"/>
    <w:rsid w:val="00227B02"/>
    <w:rsid w:val="00227F38"/>
    <w:rsid w:val="00227FA0"/>
    <w:rsid w:val="002301F6"/>
    <w:rsid w:val="0023235F"/>
    <w:rsid w:val="002338D5"/>
    <w:rsid w:val="002341F9"/>
    <w:rsid w:val="00235164"/>
    <w:rsid w:val="00235757"/>
    <w:rsid w:val="00236D49"/>
    <w:rsid w:val="0024048B"/>
    <w:rsid w:val="00240EEB"/>
    <w:rsid w:val="00244363"/>
    <w:rsid w:val="00245C99"/>
    <w:rsid w:val="00245D46"/>
    <w:rsid w:val="002461E7"/>
    <w:rsid w:val="00246D50"/>
    <w:rsid w:val="00247B16"/>
    <w:rsid w:val="00247DC0"/>
    <w:rsid w:val="002510DD"/>
    <w:rsid w:val="002514B3"/>
    <w:rsid w:val="00251A5A"/>
    <w:rsid w:val="00251BA7"/>
    <w:rsid w:val="002549CD"/>
    <w:rsid w:val="00254CAB"/>
    <w:rsid w:val="002550D2"/>
    <w:rsid w:val="00256354"/>
    <w:rsid w:val="00256A5A"/>
    <w:rsid w:val="00256CA5"/>
    <w:rsid w:val="00256F91"/>
    <w:rsid w:val="0025733E"/>
    <w:rsid w:val="00257359"/>
    <w:rsid w:val="002618F9"/>
    <w:rsid w:val="00261B29"/>
    <w:rsid w:val="00261D54"/>
    <w:rsid w:val="00263133"/>
    <w:rsid w:val="002678B2"/>
    <w:rsid w:val="002703D3"/>
    <w:rsid w:val="0027045F"/>
    <w:rsid w:val="0027129D"/>
    <w:rsid w:val="002724FB"/>
    <w:rsid w:val="00273748"/>
    <w:rsid w:val="00273D45"/>
    <w:rsid w:val="002751BF"/>
    <w:rsid w:val="002756DA"/>
    <w:rsid w:val="00275A72"/>
    <w:rsid w:val="00276853"/>
    <w:rsid w:val="00276C2F"/>
    <w:rsid w:val="00277343"/>
    <w:rsid w:val="00277552"/>
    <w:rsid w:val="00277C87"/>
    <w:rsid w:val="00277EA3"/>
    <w:rsid w:val="00280E13"/>
    <w:rsid w:val="002826EF"/>
    <w:rsid w:val="00283A98"/>
    <w:rsid w:val="00285A3B"/>
    <w:rsid w:val="00290ED2"/>
    <w:rsid w:val="00293214"/>
    <w:rsid w:val="00293A12"/>
    <w:rsid w:val="002977CF"/>
    <w:rsid w:val="002A193D"/>
    <w:rsid w:val="002A2E4C"/>
    <w:rsid w:val="002A34AE"/>
    <w:rsid w:val="002A36F7"/>
    <w:rsid w:val="002A3E67"/>
    <w:rsid w:val="002A427E"/>
    <w:rsid w:val="002A5599"/>
    <w:rsid w:val="002A5863"/>
    <w:rsid w:val="002A6A89"/>
    <w:rsid w:val="002A74EA"/>
    <w:rsid w:val="002A7B68"/>
    <w:rsid w:val="002B021A"/>
    <w:rsid w:val="002B134C"/>
    <w:rsid w:val="002B1649"/>
    <w:rsid w:val="002B1E3A"/>
    <w:rsid w:val="002B209C"/>
    <w:rsid w:val="002B2C56"/>
    <w:rsid w:val="002B4AE4"/>
    <w:rsid w:val="002B7FA1"/>
    <w:rsid w:val="002C1348"/>
    <w:rsid w:val="002C1CFF"/>
    <w:rsid w:val="002C211D"/>
    <w:rsid w:val="002C4758"/>
    <w:rsid w:val="002C67BF"/>
    <w:rsid w:val="002D0B7D"/>
    <w:rsid w:val="002D3601"/>
    <w:rsid w:val="002D45B5"/>
    <w:rsid w:val="002D45BE"/>
    <w:rsid w:val="002D4BCC"/>
    <w:rsid w:val="002D5B9A"/>
    <w:rsid w:val="002D62AB"/>
    <w:rsid w:val="002D62C3"/>
    <w:rsid w:val="002E105C"/>
    <w:rsid w:val="002E2AE5"/>
    <w:rsid w:val="002E2FF5"/>
    <w:rsid w:val="002E4992"/>
    <w:rsid w:val="002E514D"/>
    <w:rsid w:val="002E5322"/>
    <w:rsid w:val="002E6836"/>
    <w:rsid w:val="002F2818"/>
    <w:rsid w:val="002F366C"/>
    <w:rsid w:val="002F4583"/>
    <w:rsid w:val="002F492E"/>
    <w:rsid w:val="002F6040"/>
    <w:rsid w:val="00301796"/>
    <w:rsid w:val="003017AF"/>
    <w:rsid w:val="003018B0"/>
    <w:rsid w:val="00301A79"/>
    <w:rsid w:val="0030456C"/>
    <w:rsid w:val="00305292"/>
    <w:rsid w:val="003052E3"/>
    <w:rsid w:val="00305310"/>
    <w:rsid w:val="00305C44"/>
    <w:rsid w:val="00306D74"/>
    <w:rsid w:val="003070D5"/>
    <w:rsid w:val="003070F3"/>
    <w:rsid w:val="00307980"/>
    <w:rsid w:val="00311594"/>
    <w:rsid w:val="003118F0"/>
    <w:rsid w:val="003127AC"/>
    <w:rsid w:val="00313E1D"/>
    <w:rsid w:val="00314DEC"/>
    <w:rsid w:val="0031518B"/>
    <w:rsid w:val="00316B04"/>
    <w:rsid w:val="003204F5"/>
    <w:rsid w:val="00320A07"/>
    <w:rsid w:val="00321693"/>
    <w:rsid w:val="00322754"/>
    <w:rsid w:val="003231C9"/>
    <w:rsid w:val="00324CE7"/>
    <w:rsid w:val="00327635"/>
    <w:rsid w:val="003311C8"/>
    <w:rsid w:val="00333B97"/>
    <w:rsid w:val="003340DC"/>
    <w:rsid w:val="00336A10"/>
    <w:rsid w:val="00341574"/>
    <w:rsid w:val="00341CB0"/>
    <w:rsid w:val="0034200B"/>
    <w:rsid w:val="003421BB"/>
    <w:rsid w:val="00344691"/>
    <w:rsid w:val="0034473B"/>
    <w:rsid w:val="003472C2"/>
    <w:rsid w:val="003501D3"/>
    <w:rsid w:val="00352A4B"/>
    <w:rsid w:val="00360470"/>
    <w:rsid w:val="00361721"/>
    <w:rsid w:val="00361DD2"/>
    <w:rsid w:val="003652A9"/>
    <w:rsid w:val="00372EED"/>
    <w:rsid w:val="00375EE8"/>
    <w:rsid w:val="00375EEB"/>
    <w:rsid w:val="003849DA"/>
    <w:rsid w:val="00384FC1"/>
    <w:rsid w:val="003860BC"/>
    <w:rsid w:val="00386C44"/>
    <w:rsid w:val="003879FE"/>
    <w:rsid w:val="0039043A"/>
    <w:rsid w:val="00390F8A"/>
    <w:rsid w:val="003927A4"/>
    <w:rsid w:val="00393A7C"/>
    <w:rsid w:val="00393E70"/>
    <w:rsid w:val="00395164"/>
    <w:rsid w:val="0039565E"/>
    <w:rsid w:val="00395FE1"/>
    <w:rsid w:val="00396F02"/>
    <w:rsid w:val="00396F49"/>
    <w:rsid w:val="003978A0"/>
    <w:rsid w:val="003978D1"/>
    <w:rsid w:val="00397933"/>
    <w:rsid w:val="003A31CB"/>
    <w:rsid w:val="003A5191"/>
    <w:rsid w:val="003A6549"/>
    <w:rsid w:val="003A69B9"/>
    <w:rsid w:val="003A7AE7"/>
    <w:rsid w:val="003B12CD"/>
    <w:rsid w:val="003B14FE"/>
    <w:rsid w:val="003B245A"/>
    <w:rsid w:val="003B2CB9"/>
    <w:rsid w:val="003B3D3F"/>
    <w:rsid w:val="003B410E"/>
    <w:rsid w:val="003B4D2D"/>
    <w:rsid w:val="003B5D1E"/>
    <w:rsid w:val="003C1737"/>
    <w:rsid w:val="003C199B"/>
    <w:rsid w:val="003C346B"/>
    <w:rsid w:val="003C38C7"/>
    <w:rsid w:val="003C3E9F"/>
    <w:rsid w:val="003C48BB"/>
    <w:rsid w:val="003C492A"/>
    <w:rsid w:val="003C5605"/>
    <w:rsid w:val="003C5625"/>
    <w:rsid w:val="003C6114"/>
    <w:rsid w:val="003C685F"/>
    <w:rsid w:val="003D3809"/>
    <w:rsid w:val="003E0CB6"/>
    <w:rsid w:val="003E16DA"/>
    <w:rsid w:val="003E19F3"/>
    <w:rsid w:val="003E3D54"/>
    <w:rsid w:val="003E4C40"/>
    <w:rsid w:val="003E54D4"/>
    <w:rsid w:val="003E61A3"/>
    <w:rsid w:val="003E6E44"/>
    <w:rsid w:val="003E7AE3"/>
    <w:rsid w:val="003F01D4"/>
    <w:rsid w:val="003F0545"/>
    <w:rsid w:val="003F0894"/>
    <w:rsid w:val="003F1F4A"/>
    <w:rsid w:val="003F2A1D"/>
    <w:rsid w:val="003F3D6C"/>
    <w:rsid w:val="003F4C6C"/>
    <w:rsid w:val="003F5809"/>
    <w:rsid w:val="0040076B"/>
    <w:rsid w:val="004019F4"/>
    <w:rsid w:val="0040250A"/>
    <w:rsid w:val="00403748"/>
    <w:rsid w:val="00404344"/>
    <w:rsid w:val="00405985"/>
    <w:rsid w:val="004076F0"/>
    <w:rsid w:val="0040777A"/>
    <w:rsid w:val="0041014A"/>
    <w:rsid w:val="004105B8"/>
    <w:rsid w:val="004119C6"/>
    <w:rsid w:val="00414498"/>
    <w:rsid w:val="00414655"/>
    <w:rsid w:val="00414DD6"/>
    <w:rsid w:val="0041507C"/>
    <w:rsid w:val="004151FB"/>
    <w:rsid w:val="00416A4B"/>
    <w:rsid w:val="00416DE6"/>
    <w:rsid w:val="00421A9A"/>
    <w:rsid w:val="00421D80"/>
    <w:rsid w:val="00422074"/>
    <w:rsid w:val="0042244B"/>
    <w:rsid w:val="00422B9B"/>
    <w:rsid w:val="00424836"/>
    <w:rsid w:val="00424E36"/>
    <w:rsid w:val="00425DEB"/>
    <w:rsid w:val="0042734C"/>
    <w:rsid w:val="0042738B"/>
    <w:rsid w:val="00430A6D"/>
    <w:rsid w:val="00430F62"/>
    <w:rsid w:val="004316CF"/>
    <w:rsid w:val="00432119"/>
    <w:rsid w:val="0043267C"/>
    <w:rsid w:val="004333A3"/>
    <w:rsid w:val="00433F3B"/>
    <w:rsid w:val="00433F7B"/>
    <w:rsid w:val="0043496F"/>
    <w:rsid w:val="00436149"/>
    <w:rsid w:val="00436D37"/>
    <w:rsid w:val="004372EB"/>
    <w:rsid w:val="00444086"/>
    <w:rsid w:val="004449ED"/>
    <w:rsid w:val="00445CBD"/>
    <w:rsid w:val="00452211"/>
    <w:rsid w:val="00452295"/>
    <w:rsid w:val="004524BF"/>
    <w:rsid w:val="004526BD"/>
    <w:rsid w:val="00452A9B"/>
    <w:rsid w:val="00452B17"/>
    <w:rsid w:val="00453054"/>
    <w:rsid w:val="00453506"/>
    <w:rsid w:val="00453CE0"/>
    <w:rsid w:val="004546C4"/>
    <w:rsid w:val="00455DE8"/>
    <w:rsid w:val="004566D7"/>
    <w:rsid w:val="00456EBD"/>
    <w:rsid w:val="00460665"/>
    <w:rsid w:val="004623C1"/>
    <w:rsid w:val="00462476"/>
    <w:rsid w:val="004652C7"/>
    <w:rsid w:val="004659D0"/>
    <w:rsid w:val="004663A4"/>
    <w:rsid w:val="00466E2D"/>
    <w:rsid w:val="00467546"/>
    <w:rsid w:val="00467DC4"/>
    <w:rsid w:val="004709AE"/>
    <w:rsid w:val="00470AD0"/>
    <w:rsid w:val="004711CF"/>
    <w:rsid w:val="00471C99"/>
    <w:rsid w:val="00472080"/>
    <w:rsid w:val="00472112"/>
    <w:rsid w:val="00474048"/>
    <w:rsid w:val="0047485F"/>
    <w:rsid w:val="004748ED"/>
    <w:rsid w:val="004756F5"/>
    <w:rsid w:val="00476302"/>
    <w:rsid w:val="0047656C"/>
    <w:rsid w:val="0047672E"/>
    <w:rsid w:val="0047689C"/>
    <w:rsid w:val="00476A05"/>
    <w:rsid w:val="00476E76"/>
    <w:rsid w:val="004771B2"/>
    <w:rsid w:val="0047762D"/>
    <w:rsid w:val="00477CFC"/>
    <w:rsid w:val="004816C2"/>
    <w:rsid w:val="00482957"/>
    <w:rsid w:val="004844FB"/>
    <w:rsid w:val="004846A6"/>
    <w:rsid w:val="00486BA3"/>
    <w:rsid w:val="00487454"/>
    <w:rsid w:val="004910BE"/>
    <w:rsid w:val="004911FF"/>
    <w:rsid w:val="00492BDD"/>
    <w:rsid w:val="00495D9C"/>
    <w:rsid w:val="00496551"/>
    <w:rsid w:val="004A1467"/>
    <w:rsid w:val="004A2065"/>
    <w:rsid w:val="004A3206"/>
    <w:rsid w:val="004A41DE"/>
    <w:rsid w:val="004A6114"/>
    <w:rsid w:val="004A67CE"/>
    <w:rsid w:val="004B007C"/>
    <w:rsid w:val="004B1A9E"/>
    <w:rsid w:val="004B277E"/>
    <w:rsid w:val="004B2970"/>
    <w:rsid w:val="004B5161"/>
    <w:rsid w:val="004B567A"/>
    <w:rsid w:val="004B64BB"/>
    <w:rsid w:val="004B76EF"/>
    <w:rsid w:val="004C015D"/>
    <w:rsid w:val="004C0399"/>
    <w:rsid w:val="004C1ED6"/>
    <w:rsid w:val="004C2421"/>
    <w:rsid w:val="004C45F9"/>
    <w:rsid w:val="004C4D71"/>
    <w:rsid w:val="004C5CE8"/>
    <w:rsid w:val="004C6519"/>
    <w:rsid w:val="004C6EA3"/>
    <w:rsid w:val="004C7664"/>
    <w:rsid w:val="004D096C"/>
    <w:rsid w:val="004D2D72"/>
    <w:rsid w:val="004D336D"/>
    <w:rsid w:val="004D49A1"/>
    <w:rsid w:val="004D5745"/>
    <w:rsid w:val="004D6FDA"/>
    <w:rsid w:val="004D7458"/>
    <w:rsid w:val="004E07D3"/>
    <w:rsid w:val="004E0B71"/>
    <w:rsid w:val="004E2423"/>
    <w:rsid w:val="004E389F"/>
    <w:rsid w:val="004E39D2"/>
    <w:rsid w:val="004E3BAD"/>
    <w:rsid w:val="004E59DE"/>
    <w:rsid w:val="004E5A5B"/>
    <w:rsid w:val="004F081E"/>
    <w:rsid w:val="004F0AE0"/>
    <w:rsid w:val="004F130F"/>
    <w:rsid w:val="004F140C"/>
    <w:rsid w:val="004F2DD9"/>
    <w:rsid w:val="004F324D"/>
    <w:rsid w:val="004F47A3"/>
    <w:rsid w:val="004F72BF"/>
    <w:rsid w:val="004F74E1"/>
    <w:rsid w:val="00500726"/>
    <w:rsid w:val="00500E20"/>
    <w:rsid w:val="00503CC6"/>
    <w:rsid w:val="005042D3"/>
    <w:rsid w:val="00504302"/>
    <w:rsid w:val="00504326"/>
    <w:rsid w:val="005047E4"/>
    <w:rsid w:val="00506686"/>
    <w:rsid w:val="00506808"/>
    <w:rsid w:val="00506FC0"/>
    <w:rsid w:val="0050750E"/>
    <w:rsid w:val="0051051A"/>
    <w:rsid w:val="005106D2"/>
    <w:rsid w:val="005136E6"/>
    <w:rsid w:val="00516CF8"/>
    <w:rsid w:val="0051749B"/>
    <w:rsid w:val="005176FE"/>
    <w:rsid w:val="005231B8"/>
    <w:rsid w:val="005259D7"/>
    <w:rsid w:val="00527045"/>
    <w:rsid w:val="00530527"/>
    <w:rsid w:val="00530773"/>
    <w:rsid w:val="00531D01"/>
    <w:rsid w:val="00532A03"/>
    <w:rsid w:val="00533AB6"/>
    <w:rsid w:val="00534F68"/>
    <w:rsid w:val="00535830"/>
    <w:rsid w:val="00535A7D"/>
    <w:rsid w:val="00536C06"/>
    <w:rsid w:val="00540867"/>
    <w:rsid w:val="005409CD"/>
    <w:rsid w:val="0054612F"/>
    <w:rsid w:val="00546E0E"/>
    <w:rsid w:val="00550A26"/>
    <w:rsid w:val="00550BEA"/>
    <w:rsid w:val="00553A6A"/>
    <w:rsid w:val="00555180"/>
    <w:rsid w:val="00557031"/>
    <w:rsid w:val="00557B0B"/>
    <w:rsid w:val="00557E93"/>
    <w:rsid w:val="00561A80"/>
    <w:rsid w:val="005636C6"/>
    <w:rsid w:val="0056514F"/>
    <w:rsid w:val="005652C5"/>
    <w:rsid w:val="005661F8"/>
    <w:rsid w:val="005668A5"/>
    <w:rsid w:val="00567C32"/>
    <w:rsid w:val="00570966"/>
    <w:rsid w:val="00570E66"/>
    <w:rsid w:val="00570F5A"/>
    <w:rsid w:val="00571400"/>
    <w:rsid w:val="005727D2"/>
    <w:rsid w:val="005727F8"/>
    <w:rsid w:val="005738D7"/>
    <w:rsid w:val="00574350"/>
    <w:rsid w:val="00576020"/>
    <w:rsid w:val="00576654"/>
    <w:rsid w:val="00577D14"/>
    <w:rsid w:val="00580F54"/>
    <w:rsid w:val="00584F4A"/>
    <w:rsid w:val="005851A5"/>
    <w:rsid w:val="00587280"/>
    <w:rsid w:val="00587762"/>
    <w:rsid w:val="005906CC"/>
    <w:rsid w:val="00591C28"/>
    <w:rsid w:val="005923E6"/>
    <w:rsid w:val="0059268F"/>
    <w:rsid w:val="00594F96"/>
    <w:rsid w:val="00596E94"/>
    <w:rsid w:val="00597194"/>
    <w:rsid w:val="00597583"/>
    <w:rsid w:val="00597A0A"/>
    <w:rsid w:val="005A05C9"/>
    <w:rsid w:val="005A17B2"/>
    <w:rsid w:val="005A4478"/>
    <w:rsid w:val="005A55A5"/>
    <w:rsid w:val="005A6B4E"/>
    <w:rsid w:val="005B1598"/>
    <w:rsid w:val="005B2E78"/>
    <w:rsid w:val="005B3634"/>
    <w:rsid w:val="005B4D8C"/>
    <w:rsid w:val="005B5280"/>
    <w:rsid w:val="005B53B5"/>
    <w:rsid w:val="005B53D2"/>
    <w:rsid w:val="005B5647"/>
    <w:rsid w:val="005B58D0"/>
    <w:rsid w:val="005B5ED8"/>
    <w:rsid w:val="005B699D"/>
    <w:rsid w:val="005B7644"/>
    <w:rsid w:val="005C07A8"/>
    <w:rsid w:val="005C12CC"/>
    <w:rsid w:val="005C1582"/>
    <w:rsid w:val="005C15AF"/>
    <w:rsid w:val="005C1CA4"/>
    <w:rsid w:val="005C1EBC"/>
    <w:rsid w:val="005C26D8"/>
    <w:rsid w:val="005C2943"/>
    <w:rsid w:val="005C314F"/>
    <w:rsid w:val="005C31F5"/>
    <w:rsid w:val="005C3502"/>
    <w:rsid w:val="005C36F4"/>
    <w:rsid w:val="005C3F1A"/>
    <w:rsid w:val="005C4599"/>
    <w:rsid w:val="005D2B4F"/>
    <w:rsid w:val="005D3CB7"/>
    <w:rsid w:val="005D3E2B"/>
    <w:rsid w:val="005D43B5"/>
    <w:rsid w:val="005D464E"/>
    <w:rsid w:val="005D6AE0"/>
    <w:rsid w:val="005D6EEF"/>
    <w:rsid w:val="005D77BA"/>
    <w:rsid w:val="005E1D5C"/>
    <w:rsid w:val="005E27E4"/>
    <w:rsid w:val="005E37F0"/>
    <w:rsid w:val="005E3EB4"/>
    <w:rsid w:val="005E4965"/>
    <w:rsid w:val="005E5CD5"/>
    <w:rsid w:val="005E7781"/>
    <w:rsid w:val="005F4212"/>
    <w:rsid w:val="005F432F"/>
    <w:rsid w:val="005F6ACB"/>
    <w:rsid w:val="005F7162"/>
    <w:rsid w:val="005F7477"/>
    <w:rsid w:val="006000BD"/>
    <w:rsid w:val="00600B88"/>
    <w:rsid w:val="006017CB"/>
    <w:rsid w:val="00601B38"/>
    <w:rsid w:val="006020AA"/>
    <w:rsid w:val="0060289E"/>
    <w:rsid w:val="006044C5"/>
    <w:rsid w:val="006046D5"/>
    <w:rsid w:val="00604A5A"/>
    <w:rsid w:val="00604AA4"/>
    <w:rsid w:val="006103C9"/>
    <w:rsid w:val="00610D73"/>
    <w:rsid w:val="006121E9"/>
    <w:rsid w:val="00613050"/>
    <w:rsid w:val="00614188"/>
    <w:rsid w:val="006145FF"/>
    <w:rsid w:val="006153F8"/>
    <w:rsid w:val="00615A05"/>
    <w:rsid w:val="00616303"/>
    <w:rsid w:val="00616D71"/>
    <w:rsid w:val="00617A0C"/>
    <w:rsid w:val="0062322E"/>
    <w:rsid w:val="0062386C"/>
    <w:rsid w:val="006252B2"/>
    <w:rsid w:val="0062749B"/>
    <w:rsid w:val="00627945"/>
    <w:rsid w:val="006312F0"/>
    <w:rsid w:val="0063178F"/>
    <w:rsid w:val="006347FC"/>
    <w:rsid w:val="00634BC8"/>
    <w:rsid w:val="006354B2"/>
    <w:rsid w:val="006356C9"/>
    <w:rsid w:val="00637FB7"/>
    <w:rsid w:val="006404F6"/>
    <w:rsid w:val="00640BE6"/>
    <w:rsid w:val="00640FD5"/>
    <w:rsid w:val="00641525"/>
    <w:rsid w:val="00643524"/>
    <w:rsid w:val="00645383"/>
    <w:rsid w:val="00645389"/>
    <w:rsid w:val="00646328"/>
    <w:rsid w:val="0064655F"/>
    <w:rsid w:val="00650228"/>
    <w:rsid w:val="0065482D"/>
    <w:rsid w:val="00654886"/>
    <w:rsid w:val="006557AC"/>
    <w:rsid w:val="00657DEC"/>
    <w:rsid w:val="00661040"/>
    <w:rsid w:val="006611A4"/>
    <w:rsid w:val="0066136F"/>
    <w:rsid w:val="00661556"/>
    <w:rsid w:val="00663B5C"/>
    <w:rsid w:val="00665E59"/>
    <w:rsid w:val="00665F73"/>
    <w:rsid w:val="00670894"/>
    <w:rsid w:val="006712AC"/>
    <w:rsid w:val="00671497"/>
    <w:rsid w:val="006727C2"/>
    <w:rsid w:val="006739F0"/>
    <w:rsid w:val="00675863"/>
    <w:rsid w:val="00677D54"/>
    <w:rsid w:val="00680451"/>
    <w:rsid w:val="00681CCF"/>
    <w:rsid w:val="00682DB8"/>
    <w:rsid w:val="00683E87"/>
    <w:rsid w:val="0068485C"/>
    <w:rsid w:val="0068524E"/>
    <w:rsid w:val="00685691"/>
    <w:rsid w:val="0068597F"/>
    <w:rsid w:val="00685C3B"/>
    <w:rsid w:val="00685C54"/>
    <w:rsid w:val="006863C2"/>
    <w:rsid w:val="006866F8"/>
    <w:rsid w:val="00686F69"/>
    <w:rsid w:val="00686FFF"/>
    <w:rsid w:val="00693197"/>
    <w:rsid w:val="00694450"/>
    <w:rsid w:val="006951DC"/>
    <w:rsid w:val="00695764"/>
    <w:rsid w:val="0069605A"/>
    <w:rsid w:val="00696D81"/>
    <w:rsid w:val="0069715C"/>
    <w:rsid w:val="00697777"/>
    <w:rsid w:val="006A2371"/>
    <w:rsid w:val="006A361D"/>
    <w:rsid w:val="006A4F92"/>
    <w:rsid w:val="006A6213"/>
    <w:rsid w:val="006A62A9"/>
    <w:rsid w:val="006A68D6"/>
    <w:rsid w:val="006A6B58"/>
    <w:rsid w:val="006A6EEA"/>
    <w:rsid w:val="006A6FA9"/>
    <w:rsid w:val="006A7A45"/>
    <w:rsid w:val="006A7B95"/>
    <w:rsid w:val="006B46A6"/>
    <w:rsid w:val="006B5DD6"/>
    <w:rsid w:val="006B6347"/>
    <w:rsid w:val="006C18EF"/>
    <w:rsid w:val="006C5356"/>
    <w:rsid w:val="006C5878"/>
    <w:rsid w:val="006C6A71"/>
    <w:rsid w:val="006C7325"/>
    <w:rsid w:val="006C7EEB"/>
    <w:rsid w:val="006D1D4F"/>
    <w:rsid w:val="006D27F1"/>
    <w:rsid w:val="006D404E"/>
    <w:rsid w:val="006D491D"/>
    <w:rsid w:val="006D720F"/>
    <w:rsid w:val="006D724F"/>
    <w:rsid w:val="006D73B0"/>
    <w:rsid w:val="006E0334"/>
    <w:rsid w:val="006E1181"/>
    <w:rsid w:val="006E29F1"/>
    <w:rsid w:val="006E2A8E"/>
    <w:rsid w:val="006E337D"/>
    <w:rsid w:val="006E36D4"/>
    <w:rsid w:val="006E43BC"/>
    <w:rsid w:val="006E4D18"/>
    <w:rsid w:val="006E4E58"/>
    <w:rsid w:val="006E5A09"/>
    <w:rsid w:val="006E5C59"/>
    <w:rsid w:val="006E66BC"/>
    <w:rsid w:val="006E7954"/>
    <w:rsid w:val="006E7BD3"/>
    <w:rsid w:val="006E7D90"/>
    <w:rsid w:val="006F0126"/>
    <w:rsid w:val="006F05B1"/>
    <w:rsid w:val="006F09F9"/>
    <w:rsid w:val="006F2099"/>
    <w:rsid w:val="006F2988"/>
    <w:rsid w:val="006F55AE"/>
    <w:rsid w:val="0070567E"/>
    <w:rsid w:val="00705812"/>
    <w:rsid w:val="00713866"/>
    <w:rsid w:val="00714B4D"/>
    <w:rsid w:val="007211AC"/>
    <w:rsid w:val="00722A47"/>
    <w:rsid w:val="00723360"/>
    <w:rsid w:val="0072497F"/>
    <w:rsid w:val="00732B3B"/>
    <w:rsid w:val="00736F5D"/>
    <w:rsid w:val="00737035"/>
    <w:rsid w:val="007371E0"/>
    <w:rsid w:val="00740689"/>
    <w:rsid w:val="00741D01"/>
    <w:rsid w:val="0074373A"/>
    <w:rsid w:val="00743AE3"/>
    <w:rsid w:val="00745798"/>
    <w:rsid w:val="00747C85"/>
    <w:rsid w:val="00750079"/>
    <w:rsid w:val="00750C7A"/>
    <w:rsid w:val="0075334F"/>
    <w:rsid w:val="00754E7D"/>
    <w:rsid w:val="00756488"/>
    <w:rsid w:val="00760D04"/>
    <w:rsid w:val="00764F0F"/>
    <w:rsid w:val="0076666D"/>
    <w:rsid w:val="00767592"/>
    <w:rsid w:val="007731BF"/>
    <w:rsid w:val="00774078"/>
    <w:rsid w:val="007765D3"/>
    <w:rsid w:val="00776952"/>
    <w:rsid w:val="00776AD8"/>
    <w:rsid w:val="00777628"/>
    <w:rsid w:val="00782791"/>
    <w:rsid w:val="007847A0"/>
    <w:rsid w:val="00784A8B"/>
    <w:rsid w:val="00786303"/>
    <w:rsid w:val="007909C0"/>
    <w:rsid w:val="00790D1F"/>
    <w:rsid w:val="0079192B"/>
    <w:rsid w:val="00791BCF"/>
    <w:rsid w:val="00791C6D"/>
    <w:rsid w:val="00793D33"/>
    <w:rsid w:val="00793F36"/>
    <w:rsid w:val="00795E16"/>
    <w:rsid w:val="007972F6"/>
    <w:rsid w:val="00797C91"/>
    <w:rsid w:val="007A0015"/>
    <w:rsid w:val="007A07BD"/>
    <w:rsid w:val="007A1962"/>
    <w:rsid w:val="007A1C50"/>
    <w:rsid w:val="007A1F44"/>
    <w:rsid w:val="007A339F"/>
    <w:rsid w:val="007A39FB"/>
    <w:rsid w:val="007A3DEF"/>
    <w:rsid w:val="007A4093"/>
    <w:rsid w:val="007A4661"/>
    <w:rsid w:val="007A5400"/>
    <w:rsid w:val="007A5FFC"/>
    <w:rsid w:val="007A6E10"/>
    <w:rsid w:val="007A7221"/>
    <w:rsid w:val="007B0B0E"/>
    <w:rsid w:val="007B2E38"/>
    <w:rsid w:val="007B4F23"/>
    <w:rsid w:val="007B4FED"/>
    <w:rsid w:val="007B5210"/>
    <w:rsid w:val="007B526F"/>
    <w:rsid w:val="007C02ED"/>
    <w:rsid w:val="007C0761"/>
    <w:rsid w:val="007C2D2F"/>
    <w:rsid w:val="007C3A13"/>
    <w:rsid w:val="007C4611"/>
    <w:rsid w:val="007C54F7"/>
    <w:rsid w:val="007C5B72"/>
    <w:rsid w:val="007C5CB9"/>
    <w:rsid w:val="007C6311"/>
    <w:rsid w:val="007C6903"/>
    <w:rsid w:val="007C7740"/>
    <w:rsid w:val="007C7CBD"/>
    <w:rsid w:val="007D411E"/>
    <w:rsid w:val="007D4300"/>
    <w:rsid w:val="007D4F3D"/>
    <w:rsid w:val="007D5EE4"/>
    <w:rsid w:val="007D65B8"/>
    <w:rsid w:val="007D6671"/>
    <w:rsid w:val="007D6E1D"/>
    <w:rsid w:val="007D7167"/>
    <w:rsid w:val="007D7662"/>
    <w:rsid w:val="007D7E71"/>
    <w:rsid w:val="007E13D9"/>
    <w:rsid w:val="007E144A"/>
    <w:rsid w:val="007E1A17"/>
    <w:rsid w:val="007E1AA5"/>
    <w:rsid w:val="007E1F99"/>
    <w:rsid w:val="007E235E"/>
    <w:rsid w:val="007E3241"/>
    <w:rsid w:val="007E7F88"/>
    <w:rsid w:val="007F0A78"/>
    <w:rsid w:val="007F1CB4"/>
    <w:rsid w:val="007F217B"/>
    <w:rsid w:val="007F3D44"/>
    <w:rsid w:val="007F44DB"/>
    <w:rsid w:val="007F55F4"/>
    <w:rsid w:val="007F5727"/>
    <w:rsid w:val="007F6307"/>
    <w:rsid w:val="007F6BFA"/>
    <w:rsid w:val="007F71AE"/>
    <w:rsid w:val="0080061B"/>
    <w:rsid w:val="00800713"/>
    <w:rsid w:val="00802270"/>
    <w:rsid w:val="00803666"/>
    <w:rsid w:val="00803F20"/>
    <w:rsid w:val="00806894"/>
    <w:rsid w:val="00807182"/>
    <w:rsid w:val="008078FC"/>
    <w:rsid w:val="00807ABA"/>
    <w:rsid w:val="0081029A"/>
    <w:rsid w:val="00810FB7"/>
    <w:rsid w:val="00811066"/>
    <w:rsid w:val="00811228"/>
    <w:rsid w:val="00811EDE"/>
    <w:rsid w:val="00813129"/>
    <w:rsid w:val="008147A0"/>
    <w:rsid w:val="00815591"/>
    <w:rsid w:val="008156AE"/>
    <w:rsid w:val="008166F3"/>
    <w:rsid w:val="0081796F"/>
    <w:rsid w:val="0082057F"/>
    <w:rsid w:val="00821257"/>
    <w:rsid w:val="008214A6"/>
    <w:rsid w:val="008224C3"/>
    <w:rsid w:val="008230A7"/>
    <w:rsid w:val="0082329B"/>
    <w:rsid w:val="00824851"/>
    <w:rsid w:val="008310D1"/>
    <w:rsid w:val="008311B4"/>
    <w:rsid w:val="008318A3"/>
    <w:rsid w:val="00831E1D"/>
    <w:rsid w:val="0083458B"/>
    <w:rsid w:val="008357D5"/>
    <w:rsid w:val="008404CC"/>
    <w:rsid w:val="00840AFC"/>
    <w:rsid w:val="008417B2"/>
    <w:rsid w:val="00841856"/>
    <w:rsid w:val="00841B9D"/>
    <w:rsid w:val="00844C7F"/>
    <w:rsid w:val="00845D09"/>
    <w:rsid w:val="00847FE4"/>
    <w:rsid w:val="00852387"/>
    <w:rsid w:val="00853C02"/>
    <w:rsid w:val="00855176"/>
    <w:rsid w:val="00855CEB"/>
    <w:rsid w:val="008565FC"/>
    <w:rsid w:val="00856673"/>
    <w:rsid w:val="00861D43"/>
    <w:rsid w:val="00862519"/>
    <w:rsid w:val="0086399B"/>
    <w:rsid w:val="00865A89"/>
    <w:rsid w:val="00865E31"/>
    <w:rsid w:val="008665DB"/>
    <w:rsid w:val="00867287"/>
    <w:rsid w:val="00867745"/>
    <w:rsid w:val="00867F62"/>
    <w:rsid w:val="00870CD0"/>
    <w:rsid w:val="008720B4"/>
    <w:rsid w:val="00873831"/>
    <w:rsid w:val="008746DC"/>
    <w:rsid w:val="00874C39"/>
    <w:rsid w:val="00874FA7"/>
    <w:rsid w:val="0087687C"/>
    <w:rsid w:val="00877123"/>
    <w:rsid w:val="008778D3"/>
    <w:rsid w:val="008829AE"/>
    <w:rsid w:val="00884A90"/>
    <w:rsid w:val="0088557C"/>
    <w:rsid w:val="00887049"/>
    <w:rsid w:val="00887DDF"/>
    <w:rsid w:val="00892680"/>
    <w:rsid w:val="00892BF2"/>
    <w:rsid w:val="00893E09"/>
    <w:rsid w:val="00895578"/>
    <w:rsid w:val="008965FE"/>
    <w:rsid w:val="00896CE3"/>
    <w:rsid w:val="008A03FE"/>
    <w:rsid w:val="008A1406"/>
    <w:rsid w:val="008A141B"/>
    <w:rsid w:val="008A1846"/>
    <w:rsid w:val="008A1B59"/>
    <w:rsid w:val="008A358B"/>
    <w:rsid w:val="008A455C"/>
    <w:rsid w:val="008A52AC"/>
    <w:rsid w:val="008A54F4"/>
    <w:rsid w:val="008B0D75"/>
    <w:rsid w:val="008B0EB1"/>
    <w:rsid w:val="008B2523"/>
    <w:rsid w:val="008B3D13"/>
    <w:rsid w:val="008B41F0"/>
    <w:rsid w:val="008B7775"/>
    <w:rsid w:val="008C0DD0"/>
    <w:rsid w:val="008C1267"/>
    <w:rsid w:val="008C15EE"/>
    <w:rsid w:val="008C2380"/>
    <w:rsid w:val="008C2C00"/>
    <w:rsid w:val="008C5311"/>
    <w:rsid w:val="008C5D84"/>
    <w:rsid w:val="008C6FA6"/>
    <w:rsid w:val="008C7005"/>
    <w:rsid w:val="008C7AE0"/>
    <w:rsid w:val="008D1828"/>
    <w:rsid w:val="008D27FD"/>
    <w:rsid w:val="008D3096"/>
    <w:rsid w:val="008D4A00"/>
    <w:rsid w:val="008D5067"/>
    <w:rsid w:val="008D617F"/>
    <w:rsid w:val="008D66A0"/>
    <w:rsid w:val="008D754F"/>
    <w:rsid w:val="008D767C"/>
    <w:rsid w:val="008E0939"/>
    <w:rsid w:val="008E0A63"/>
    <w:rsid w:val="008E1921"/>
    <w:rsid w:val="008E2851"/>
    <w:rsid w:val="008E4B2D"/>
    <w:rsid w:val="008E74C8"/>
    <w:rsid w:val="008E7FCD"/>
    <w:rsid w:val="008F0212"/>
    <w:rsid w:val="008F03C8"/>
    <w:rsid w:val="008F06A7"/>
    <w:rsid w:val="008F1DA4"/>
    <w:rsid w:val="008F2BE0"/>
    <w:rsid w:val="008F3C2C"/>
    <w:rsid w:val="008F3ED4"/>
    <w:rsid w:val="008F3ED6"/>
    <w:rsid w:val="008F53D8"/>
    <w:rsid w:val="008F5FB7"/>
    <w:rsid w:val="008F6830"/>
    <w:rsid w:val="008F698D"/>
    <w:rsid w:val="008F6CD7"/>
    <w:rsid w:val="008F7B2F"/>
    <w:rsid w:val="0090093A"/>
    <w:rsid w:val="009009AB"/>
    <w:rsid w:val="00901D51"/>
    <w:rsid w:val="00904059"/>
    <w:rsid w:val="00906547"/>
    <w:rsid w:val="00910605"/>
    <w:rsid w:val="00911526"/>
    <w:rsid w:val="00911870"/>
    <w:rsid w:val="00911A0D"/>
    <w:rsid w:val="0091274D"/>
    <w:rsid w:val="00913761"/>
    <w:rsid w:val="00914079"/>
    <w:rsid w:val="00917050"/>
    <w:rsid w:val="00920647"/>
    <w:rsid w:val="009221B2"/>
    <w:rsid w:val="009221F1"/>
    <w:rsid w:val="00922F58"/>
    <w:rsid w:val="009242AB"/>
    <w:rsid w:val="00925B1A"/>
    <w:rsid w:val="00925EA5"/>
    <w:rsid w:val="0092757C"/>
    <w:rsid w:val="00931270"/>
    <w:rsid w:val="00932EA3"/>
    <w:rsid w:val="00933329"/>
    <w:rsid w:val="009348AF"/>
    <w:rsid w:val="009348FF"/>
    <w:rsid w:val="00934C7A"/>
    <w:rsid w:val="0093619A"/>
    <w:rsid w:val="009372EB"/>
    <w:rsid w:val="009419C6"/>
    <w:rsid w:val="00941EF6"/>
    <w:rsid w:val="00941F58"/>
    <w:rsid w:val="009420BD"/>
    <w:rsid w:val="0094242C"/>
    <w:rsid w:val="009427CD"/>
    <w:rsid w:val="00942B8F"/>
    <w:rsid w:val="0094362A"/>
    <w:rsid w:val="009459ED"/>
    <w:rsid w:val="009463C6"/>
    <w:rsid w:val="00947682"/>
    <w:rsid w:val="009503D6"/>
    <w:rsid w:val="00950489"/>
    <w:rsid w:val="00950DA4"/>
    <w:rsid w:val="009532C7"/>
    <w:rsid w:val="0095331F"/>
    <w:rsid w:val="00956183"/>
    <w:rsid w:val="00960F16"/>
    <w:rsid w:val="009613F7"/>
    <w:rsid w:val="0096175E"/>
    <w:rsid w:val="00962448"/>
    <w:rsid w:val="009629CF"/>
    <w:rsid w:val="00965657"/>
    <w:rsid w:val="00965BC0"/>
    <w:rsid w:val="00966513"/>
    <w:rsid w:val="00966F5F"/>
    <w:rsid w:val="0096702F"/>
    <w:rsid w:val="00967969"/>
    <w:rsid w:val="00967B5A"/>
    <w:rsid w:val="00967D52"/>
    <w:rsid w:val="00967FB7"/>
    <w:rsid w:val="00972D54"/>
    <w:rsid w:val="009748CB"/>
    <w:rsid w:val="00974B81"/>
    <w:rsid w:val="00977E4A"/>
    <w:rsid w:val="00980488"/>
    <w:rsid w:val="00982293"/>
    <w:rsid w:val="00983AA1"/>
    <w:rsid w:val="00985E36"/>
    <w:rsid w:val="00986A4D"/>
    <w:rsid w:val="009872C3"/>
    <w:rsid w:val="009879F7"/>
    <w:rsid w:val="00990070"/>
    <w:rsid w:val="009914E2"/>
    <w:rsid w:val="00994372"/>
    <w:rsid w:val="00997DEE"/>
    <w:rsid w:val="009A0141"/>
    <w:rsid w:val="009A35D0"/>
    <w:rsid w:val="009A5BE1"/>
    <w:rsid w:val="009B09F5"/>
    <w:rsid w:val="009B163C"/>
    <w:rsid w:val="009B1C45"/>
    <w:rsid w:val="009B1F8A"/>
    <w:rsid w:val="009B2E05"/>
    <w:rsid w:val="009B3B4B"/>
    <w:rsid w:val="009B3C61"/>
    <w:rsid w:val="009B4D5F"/>
    <w:rsid w:val="009B51F9"/>
    <w:rsid w:val="009C1480"/>
    <w:rsid w:val="009C4EB0"/>
    <w:rsid w:val="009C5349"/>
    <w:rsid w:val="009C6BFB"/>
    <w:rsid w:val="009C7144"/>
    <w:rsid w:val="009D35CA"/>
    <w:rsid w:val="009D4144"/>
    <w:rsid w:val="009D4B3A"/>
    <w:rsid w:val="009D4F2E"/>
    <w:rsid w:val="009D6FFD"/>
    <w:rsid w:val="009E1573"/>
    <w:rsid w:val="009E2234"/>
    <w:rsid w:val="009E32DA"/>
    <w:rsid w:val="009E34C8"/>
    <w:rsid w:val="009E5BA3"/>
    <w:rsid w:val="009E7BB6"/>
    <w:rsid w:val="009F1291"/>
    <w:rsid w:val="009F48ED"/>
    <w:rsid w:val="009F4ECB"/>
    <w:rsid w:val="009F6301"/>
    <w:rsid w:val="009F7020"/>
    <w:rsid w:val="00A000E5"/>
    <w:rsid w:val="00A018EF"/>
    <w:rsid w:val="00A01C4B"/>
    <w:rsid w:val="00A01D72"/>
    <w:rsid w:val="00A038A4"/>
    <w:rsid w:val="00A03C7B"/>
    <w:rsid w:val="00A060E3"/>
    <w:rsid w:val="00A07DB0"/>
    <w:rsid w:val="00A07F02"/>
    <w:rsid w:val="00A12E32"/>
    <w:rsid w:val="00A1331F"/>
    <w:rsid w:val="00A142B5"/>
    <w:rsid w:val="00A15330"/>
    <w:rsid w:val="00A1734B"/>
    <w:rsid w:val="00A20CB8"/>
    <w:rsid w:val="00A20DAE"/>
    <w:rsid w:val="00A230CD"/>
    <w:rsid w:val="00A238C2"/>
    <w:rsid w:val="00A24EF1"/>
    <w:rsid w:val="00A273A7"/>
    <w:rsid w:val="00A277A3"/>
    <w:rsid w:val="00A3005C"/>
    <w:rsid w:val="00A3137D"/>
    <w:rsid w:val="00A31B84"/>
    <w:rsid w:val="00A320A0"/>
    <w:rsid w:val="00A32604"/>
    <w:rsid w:val="00A32A26"/>
    <w:rsid w:val="00A3332B"/>
    <w:rsid w:val="00A402E9"/>
    <w:rsid w:val="00A41BCB"/>
    <w:rsid w:val="00A41E46"/>
    <w:rsid w:val="00A41E87"/>
    <w:rsid w:val="00A465B3"/>
    <w:rsid w:val="00A5000D"/>
    <w:rsid w:val="00A509C6"/>
    <w:rsid w:val="00A52DA4"/>
    <w:rsid w:val="00A53645"/>
    <w:rsid w:val="00A5499E"/>
    <w:rsid w:val="00A54A45"/>
    <w:rsid w:val="00A579E5"/>
    <w:rsid w:val="00A60E8F"/>
    <w:rsid w:val="00A62119"/>
    <w:rsid w:val="00A64BE5"/>
    <w:rsid w:val="00A65BEC"/>
    <w:rsid w:val="00A672B8"/>
    <w:rsid w:val="00A72087"/>
    <w:rsid w:val="00A739E8"/>
    <w:rsid w:val="00A74A7A"/>
    <w:rsid w:val="00A767A5"/>
    <w:rsid w:val="00A76CC7"/>
    <w:rsid w:val="00A804DB"/>
    <w:rsid w:val="00A80FD6"/>
    <w:rsid w:val="00A82035"/>
    <w:rsid w:val="00A830AA"/>
    <w:rsid w:val="00A847D7"/>
    <w:rsid w:val="00A8790A"/>
    <w:rsid w:val="00A87D39"/>
    <w:rsid w:val="00A90FB6"/>
    <w:rsid w:val="00A92001"/>
    <w:rsid w:val="00A92639"/>
    <w:rsid w:val="00A92994"/>
    <w:rsid w:val="00A92DA5"/>
    <w:rsid w:val="00A935CB"/>
    <w:rsid w:val="00A939BA"/>
    <w:rsid w:val="00A94189"/>
    <w:rsid w:val="00A942B3"/>
    <w:rsid w:val="00A94E2A"/>
    <w:rsid w:val="00A958FB"/>
    <w:rsid w:val="00A96C45"/>
    <w:rsid w:val="00A96DCF"/>
    <w:rsid w:val="00A97A77"/>
    <w:rsid w:val="00A97ECD"/>
    <w:rsid w:val="00AA2B6B"/>
    <w:rsid w:val="00AA3678"/>
    <w:rsid w:val="00AA3718"/>
    <w:rsid w:val="00AA37DF"/>
    <w:rsid w:val="00AA69C4"/>
    <w:rsid w:val="00AA73B5"/>
    <w:rsid w:val="00AB0ABD"/>
    <w:rsid w:val="00AB10B4"/>
    <w:rsid w:val="00AB2FCF"/>
    <w:rsid w:val="00AB3D9C"/>
    <w:rsid w:val="00AB4058"/>
    <w:rsid w:val="00AB4E91"/>
    <w:rsid w:val="00AB5A4C"/>
    <w:rsid w:val="00AB5C74"/>
    <w:rsid w:val="00AB6D90"/>
    <w:rsid w:val="00AB6E26"/>
    <w:rsid w:val="00AC1571"/>
    <w:rsid w:val="00AC1F72"/>
    <w:rsid w:val="00AC2271"/>
    <w:rsid w:val="00AC34BD"/>
    <w:rsid w:val="00AC3781"/>
    <w:rsid w:val="00AC4556"/>
    <w:rsid w:val="00AC4CFA"/>
    <w:rsid w:val="00AC5EC6"/>
    <w:rsid w:val="00AC5FFC"/>
    <w:rsid w:val="00AC6369"/>
    <w:rsid w:val="00AC76F1"/>
    <w:rsid w:val="00AD2CD9"/>
    <w:rsid w:val="00AD2E50"/>
    <w:rsid w:val="00AD36CA"/>
    <w:rsid w:val="00AD6A4D"/>
    <w:rsid w:val="00AD7081"/>
    <w:rsid w:val="00AD757B"/>
    <w:rsid w:val="00AE08EC"/>
    <w:rsid w:val="00AE24BA"/>
    <w:rsid w:val="00AE3FBB"/>
    <w:rsid w:val="00AE516E"/>
    <w:rsid w:val="00AE5986"/>
    <w:rsid w:val="00AE6A98"/>
    <w:rsid w:val="00AF0758"/>
    <w:rsid w:val="00AF076D"/>
    <w:rsid w:val="00AF1B98"/>
    <w:rsid w:val="00AF23F1"/>
    <w:rsid w:val="00AF40DA"/>
    <w:rsid w:val="00B01542"/>
    <w:rsid w:val="00B02540"/>
    <w:rsid w:val="00B046FF"/>
    <w:rsid w:val="00B04A80"/>
    <w:rsid w:val="00B05C49"/>
    <w:rsid w:val="00B07A12"/>
    <w:rsid w:val="00B10893"/>
    <w:rsid w:val="00B11AFC"/>
    <w:rsid w:val="00B11BCE"/>
    <w:rsid w:val="00B127DE"/>
    <w:rsid w:val="00B12983"/>
    <w:rsid w:val="00B12F61"/>
    <w:rsid w:val="00B143A1"/>
    <w:rsid w:val="00B143C1"/>
    <w:rsid w:val="00B1494D"/>
    <w:rsid w:val="00B15276"/>
    <w:rsid w:val="00B15675"/>
    <w:rsid w:val="00B15BBA"/>
    <w:rsid w:val="00B15BE1"/>
    <w:rsid w:val="00B16BCF"/>
    <w:rsid w:val="00B1724D"/>
    <w:rsid w:val="00B21D5F"/>
    <w:rsid w:val="00B22025"/>
    <w:rsid w:val="00B221E8"/>
    <w:rsid w:val="00B23BE9"/>
    <w:rsid w:val="00B23CBA"/>
    <w:rsid w:val="00B26CC2"/>
    <w:rsid w:val="00B2795D"/>
    <w:rsid w:val="00B3068A"/>
    <w:rsid w:val="00B3188F"/>
    <w:rsid w:val="00B32C6C"/>
    <w:rsid w:val="00B335D9"/>
    <w:rsid w:val="00B33680"/>
    <w:rsid w:val="00B33898"/>
    <w:rsid w:val="00B34DBF"/>
    <w:rsid w:val="00B34DD8"/>
    <w:rsid w:val="00B35BF7"/>
    <w:rsid w:val="00B35C67"/>
    <w:rsid w:val="00B40489"/>
    <w:rsid w:val="00B40BBD"/>
    <w:rsid w:val="00B439EB"/>
    <w:rsid w:val="00B44A08"/>
    <w:rsid w:val="00B45DB3"/>
    <w:rsid w:val="00B4640C"/>
    <w:rsid w:val="00B466AB"/>
    <w:rsid w:val="00B50195"/>
    <w:rsid w:val="00B51F67"/>
    <w:rsid w:val="00B5207B"/>
    <w:rsid w:val="00B5211C"/>
    <w:rsid w:val="00B52A96"/>
    <w:rsid w:val="00B53622"/>
    <w:rsid w:val="00B54356"/>
    <w:rsid w:val="00B55412"/>
    <w:rsid w:val="00B55790"/>
    <w:rsid w:val="00B60611"/>
    <w:rsid w:val="00B61E9B"/>
    <w:rsid w:val="00B64402"/>
    <w:rsid w:val="00B64998"/>
    <w:rsid w:val="00B64CAF"/>
    <w:rsid w:val="00B6502A"/>
    <w:rsid w:val="00B650BC"/>
    <w:rsid w:val="00B65592"/>
    <w:rsid w:val="00B65A6E"/>
    <w:rsid w:val="00B66674"/>
    <w:rsid w:val="00B66E64"/>
    <w:rsid w:val="00B710EA"/>
    <w:rsid w:val="00B71CD6"/>
    <w:rsid w:val="00B74F22"/>
    <w:rsid w:val="00B75923"/>
    <w:rsid w:val="00B77B0C"/>
    <w:rsid w:val="00B82DB0"/>
    <w:rsid w:val="00B83BDA"/>
    <w:rsid w:val="00B84835"/>
    <w:rsid w:val="00B85F20"/>
    <w:rsid w:val="00B86ECA"/>
    <w:rsid w:val="00B87748"/>
    <w:rsid w:val="00B937D1"/>
    <w:rsid w:val="00B97253"/>
    <w:rsid w:val="00B97A32"/>
    <w:rsid w:val="00BA12DA"/>
    <w:rsid w:val="00BA2414"/>
    <w:rsid w:val="00BA308C"/>
    <w:rsid w:val="00BA3F03"/>
    <w:rsid w:val="00BA49D1"/>
    <w:rsid w:val="00BA4B7D"/>
    <w:rsid w:val="00BA5005"/>
    <w:rsid w:val="00BA55FB"/>
    <w:rsid w:val="00BA63D3"/>
    <w:rsid w:val="00BA7813"/>
    <w:rsid w:val="00BA7D47"/>
    <w:rsid w:val="00BB03A3"/>
    <w:rsid w:val="00BB0FE2"/>
    <w:rsid w:val="00BB16E1"/>
    <w:rsid w:val="00BB19CE"/>
    <w:rsid w:val="00BB1EF2"/>
    <w:rsid w:val="00BB3171"/>
    <w:rsid w:val="00BB3CF9"/>
    <w:rsid w:val="00BB47F5"/>
    <w:rsid w:val="00BB5D3C"/>
    <w:rsid w:val="00BB7917"/>
    <w:rsid w:val="00BB7F33"/>
    <w:rsid w:val="00BC01D8"/>
    <w:rsid w:val="00BC33CA"/>
    <w:rsid w:val="00BC3D4C"/>
    <w:rsid w:val="00BC4BB4"/>
    <w:rsid w:val="00BC5D02"/>
    <w:rsid w:val="00BC7F68"/>
    <w:rsid w:val="00BD1270"/>
    <w:rsid w:val="00BD1273"/>
    <w:rsid w:val="00BD164E"/>
    <w:rsid w:val="00BD36A7"/>
    <w:rsid w:val="00BD3C13"/>
    <w:rsid w:val="00BD3D4D"/>
    <w:rsid w:val="00BD40AF"/>
    <w:rsid w:val="00BD4354"/>
    <w:rsid w:val="00BD7086"/>
    <w:rsid w:val="00BE00D6"/>
    <w:rsid w:val="00BE04D5"/>
    <w:rsid w:val="00BE1FE2"/>
    <w:rsid w:val="00BE2B56"/>
    <w:rsid w:val="00BE309B"/>
    <w:rsid w:val="00BE309F"/>
    <w:rsid w:val="00BE325C"/>
    <w:rsid w:val="00BE357A"/>
    <w:rsid w:val="00BE4D9F"/>
    <w:rsid w:val="00BE4EC1"/>
    <w:rsid w:val="00BE509B"/>
    <w:rsid w:val="00BE51B2"/>
    <w:rsid w:val="00BF368E"/>
    <w:rsid w:val="00BF3E65"/>
    <w:rsid w:val="00BF4120"/>
    <w:rsid w:val="00BF4349"/>
    <w:rsid w:val="00BF5A63"/>
    <w:rsid w:val="00BF5F82"/>
    <w:rsid w:val="00BF6353"/>
    <w:rsid w:val="00C000DE"/>
    <w:rsid w:val="00C00C82"/>
    <w:rsid w:val="00C017B7"/>
    <w:rsid w:val="00C02D9F"/>
    <w:rsid w:val="00C03A76"/>
    <w:rsid w:val="00C05BC8"/>
    <w:rsid w:val="00C05F94"/>
    <w:rsid w:val="00C0636E"/>
    <w:rsid w:val="00C108A6"/>
    <w:rsid w:val="00C11DE2"/>
    <w:rsid w:val="00C11E5E"/>
    <w:rsid w:val="00C13746"/>
    <w:rsid w:val="00C13DD9"/>
    <w:rsid w:val="00C14AE8"/>
    <w:rsid w:val="00C14CC7"/>
    <w:rsid w:val="00C153BE"/>
    <w:rsid w:val="00C20D45"/>
    <w:rsid w:val="00C2176A"/>
    <w:rsid w:val="00C21ED1"/>
    <w:rsid w:val="00C234C2"/>
    <w:rsid w:val="00C2488D"/>
    <w:rsid w:val="00C25064"/>
    <w:rsid w:val="00C253A6"/>
    <w:rsid w:val="00C2667D"/>
    <w:rsid w:val="00C274AD"/>
    <w:rsid w:val="00C275B3"/>
    <w:rsid w:val="00C349D6"/>
    <w:rsid w:val="00C3568E"/>
    <w:rsid w:val="00C36B41"/>
    <w:rsid w:val="00C3722F"/>
    <w:rsid w:val="00C3757C"/>
    <w:rsid w:val="00C41CEE"/>
    <w:rsid w:val="00C42152"/>
    <w:rsid w:val="00C4230F"/>
    <w:rsid w:val="00C430EC"/>
    <w:rsid w:val="00C43973"/>
    <w:rsid w:val="00C449A8"/>
    <w:rsid w:val="00C456AB"/>
    <w:rsid w:val="00C4595F"/>
    <w:rsid w:val="00C46318"/>
    <w:rsid w:val="00C50937"/>
    <w:rsid w:val="00C53385"/>
    <w:rsid w:val="00C5398C"/>
    <w:rsid w:val="00C54827"/>
    <w:rsid w:val="00C54948"/>
    <w:rsid w:val="00C54949"/>
    <w:rsid w:val="00C61082"/>
    <w:rsid w:val="00C61C45"/>
    <w:rsid w:val="00C62049"/>
    <w:rsid w:val="00C62977"/>
    <w:rsid w:val="00C63B3D"/>
    <w:rsid w:val="00C65AB6"/>
    <w:rsid w:val="00C679DB"/>
    <w:rsid w:val="00C70C79"/>
    <w:rsid w:val="00C714B1"/>
    <w:rsid w:val="00C7218E"/>
    <w:rsid w:val="00C7301F"/>
    <w:rsid w:val="00C7441E"/>
    <w:rsid w:val="00C746FF"/>
    <w:rsid w:val="00C747B6"/>
    <w:rsid w:val="00C774A4"/>
    <w:rsid w:val="00C778F8"/>
    <w:rsid w:val="00C8027E"/>
    <w:rsid w:val="00C83B21"/>
    <w:rsid w:val="00C87FC1"/>
    <w:rsid w:val="00C908A7"/>
    <w:rsid w:val="00C90A05"/>
    <w:rsid w:val="00C917D9"/>
    <w:rsid w:val="00C91E33"/>
    <w:rsid w:val="00C93196"/>
    <w:rsid w:val="00C93275"/>
    <w:rsid w:val="00C940B9"/>
    <w:rsid w:val="00C9421E"/>
    <w:rsid w:val="00C95857"/>
    <w:rsid w:val="00C9606F"/>
    <w:rsid w:val="00C96B1C"/>
    <w:rsid w:val="00C97BE2"/>
    <w:rsid w:val="00CA0858"/>
    <w:rsid w:val="00CA1CFE"/>
    <w:rsid w:val="00CA2E18"/>
    <w:rsid w:val="00CA484C"/>
    <w:rsid w:val="00CA4B64"/>
    <w:rsid w:val="00CA5683"/>
    <w:rsid w:val="00CA5CC1"/>
    <w:rsid w:val="00CA6436"/>
    <w:rsid w:val="00CB21EE"/>
    <w:rsid w:val="00CB3382"/>
    <w:rsid w:val="00CB3683"/>
    <w:rsid w:val="00CB36D4"/>
    <w:rsid w:val="00CB3B37"/>
    <w:rsid w:val="00CB40B9"/>
    <w:rsid w:val="00CB59CD"/>
    <w:rsid w:val="00CB6733"/>
    <w:rsid w:val="00CB6D7D"/>
    <w:rsid w:val="00CB6E08"/>
    <w:rsid w:val="00CC0041"/>
    <w:rsid w:val="00CC092A"/>
    <w:rsid w:val="00CC0A8B"/>
    <w:rsid w:val="00CC421C"/>
    <w:rsid w:val="00CC50AC"/>
    <w:rsid w:val="00CC6846"/>
    <w:rsid w:val="00CC705C"/>
    <w:rsid w:val="00CC778E"/>
    <w:rsid w:val="00CC7D9B"/>
    <w:rsid w:val="00CD1D4D"/>
    <w:rsid w:val="00CD243C"/>
    <w:rsid w:val="00CD30FC"/>
    <w:rsid w:val="00CD39D7"/>
    <w:rsid w:val="00CD55AA"/>
    <w:rsid w:val="00CD67F8"/>
    <w:rsid w:val="00CD68F7"/>
    <w:rsid w:val="00CD7CA4"/>
    <w:rsid w:val="00CE1D1F"/>
    <w:rsid w:val="00CE47B2"/>
    <w:rsid w:val="00CE48AA"/>
    <w:rsid w:val="00CE51B0"/>
    <w:rsid w:val="00CE5707"/>
    <w:rsid w:val="00CE5920"/>
    <w:rsid w:val="00CE751C"/>
    <w:rsid w:val="00CE7F44"/>
    <w:rsid w:val="00CF28DB"/>
    <w:rsid w:val="00CF454D"/>
    <w:rsid w:val="00CF51EA"/>
    <w:rsid w:val="00CF61FD"/>
    <w:rsid w:val="00CF74F8"/>
    <w:rsid w:val="00D01365"/>
    <w:rsid w:val="00D0179A"/>
    <w:rsid w:val="00D035EB"/>
    <w:rsid w:val="00D03A10"/>
    <w:rsid w:val="00D03C4E"/>
    <w:rsid w:val="00D05CD9"/>
    <w:rsid w:val="00D10160"/>
    <w:rsid w:val="00D10629"/>
    <w:rsid w:val="00D115BD"/>
    <w:rsid w:val="00D1214B"/>
    <w:rsid w:val="00D135A8"/>
    <w:rsid w:val="00D13804"/>
    <w:rsid w:val="00D14226"/>
    <w:rsid w:val="00D15AE2"/>
    <w:rsid w:val="00D15B8C"/>
    <w:rsid w:val="00D17510"/>
    <w:rsid w:val="00D20144"/>
    <w:rsid w:val="00D20980"/>
    <w:rsid w:val="00D20B78"/>
    <w:rsid w:val="00D2134C"/>
    <w:rsid w:val="00D217F9"/>
    <w:rsid w:val="00D22A10"/>
    <w:rsid w:val="00D24FA5"/>
    <w:rsid w:val="00D2602E"/>
    <w:rsid w:val="00D263CD"/>
    <w:rsid w:val="00D30317"/>
    <w:rsid w:val="00D319B9"/>
    <w:rsid w:val="00D31C34"/>
    <w:rsid w:val="00D33460"/>
    <w:rsid w:val="00D35763"/>
    <w:rsid w:val="00D36C93"/>
    <w:rsid w:val="00D40A66"/>
    <w:rsid w:val="00D40C18"/>
    <w:rsid w:val="00D42483"/>
    <w:rsid w:val="00D42538"/>
    <w:rsid w:val="00D446A6"/>
    <w:rsid w:val="00D44D30"/>
    <w:rsid w:val="00D46457"/>
    <w:rsid w:val="00D4682C"/>
    <w:rsid w:val="00D503F9"/>
    <w:rsid w:val="00D51356"/>
    <w:rsid w:val="00D5167B"/>
    <w:rsid w:val="00D531A2"/>
    <w:rsid w:val="00D5409F"/>
    <w:rsid w:val="00D546FD"/>
    <w:rsid w:val="00D54ED6"/>
    <w:rsid w:val="00D56648"/>
    <w:rsid w:val="00D56DB6"/>
    <w:rsid w:val="00D573D8"/>
    <w:rsid w:val="00D616C7"/>
    <w:rsid w:val="00D62A30"/>
    <w:rsid w:val="00D62FAB"/>
    <w:rsid w:val="00D63123"/>
    <w:rsid w:val="00D63B58"/>
    <w:rsid w:val="00D641B0"/>
    <w:rsid w:val="00D64468"/>
    <w:rsid w:val="00D6470B"/>
    <w:rsid w:val="00D66F89"/>
    <w:rsid w:val="00D6745D"/>
    <w:rsid w:val="00D67F50"/>
    <w:rsid w:val="00D7047C"/>
    <w:rsid w:val="00D7334A"/>
    <w:rsid w:val="00D74462"/>
    <w:rsid w:val="00D74A4C"/>
    <w:rsid w:val="00D74D7B"/>
    <w:rsid w:val="00D74EB7"/>
    <w:rsid w:val="00D776CD"/>
    <w:rsid w:val="00D77768"/>
    <w:rsid w:val="00D80838"/>
    <w:rsid w:val="00D832D3"/>
    <w:rsid w:val="00D8398A"/>
    <w:rsid w:val="00D85B25"/>
    <w:rsid w:val="00D85D09"/>
    <w:rsid w:val="00D86DC0"/>
    <w:rsid w:val="00D8721F"/>
    <w:rsid w:val="00D9028B"/>
    <w:rsid w:val="00D90BA6"/>
    <w:rsid w:val="00D90FBF"/>
    <w:rsid w:val="00D9147B"/>
    <w:rsid w:val="00D95A3A"/>
    <w:rsid w:val="00D95E22"/>
    <w:rsid w:val="00D95FA2"/>
    <w:rsid w:val="00D9603A"/>
    <w:rsid w:val="00D9664D"/>
    <w:rsid w:val="00D96F5E"/>
    <w:rsid w:val="00D97CB3"/>
    <w:rsid w:val="00DA1464"/>
    <w:rsid w:val="00DA1971"/>
    <w:rsid w:val="00DA34C5"/>
    <w:rsid w:val="00DA6627"/>
    <w:rsid w:val="00DB01F3"/>
    <w:rsid w:val="00DB0DD6"/>
    <w:rsid w:val="00DB1337"/>
    <w:rsid w:val="00DB1593"/>
    <w:rsid w:val="00DB40F0"/>
    <w:rsid w:val="00DB4285"/>
    <w:rsid w:val="00DB6B5D"/>
    <w:rsid w:val="00DB73B0"/>
    <w:rsid w:val="00DC1592"/>
    <w:rsid w:val="00DC1A43"/>
    <w:rsid w:val="00DC1B0D"/>
    <w:rsid w:val="00DC1CCF"/>
    <w:rsid w:val="00DC2EA6"/>
    <w:rsid w:val="00DC49E6"/>
    <w:rsid w:val="00DD17A1"/>
    <w:rsid w:val="00DD49EF"/>
    <w:rsid w:val="00DD4CBE"/>
    <w:rsid w:val="00DD6072"/>
    <w:rsid w:val="00DD6752"/>
    <w:rsid w:val="00DE0AD5"/>
    <w:rsid w:val="00DE17F2"/>
    <w:rsid w:val="00DE2B79"/>
    <w:rsid w:val="00DE30C0"/>
    <w:rsid w:val="00DE3ADC"/>
    <w:rsid w:val="00DE4A3D"/>
    <w:rsid w:val="00DE5F0E"/>
    <w:rsid w:val="00DF1B64"/>
    <w:rsid w:val="00DF1C39"/>
    <w:rsid w:val="00DF20C3"/>
    <w:rsid w:val="00E00F91"/>
    <w:rsid w:val="00E012CF"/>
    <w:rsid w:val="00E017FB"/>
    <w:rsid w:val="00E019B9"/>
    <w:rsid w:val="00E03136"/>
    <w:rsid w:val="00E04B2C"/>
    <w:rsid w:val="00E0577E"/>
    <w:rsid w:val="00E059F3"/>
    <w:rsid w:val="00E066E9"/>
    <w:rsid w:val="00E06812"/>
    <w:rsid w:val="00E070AF"/>
    <w:rsid w:val="00E07311"/>
    <w:rsid w:val="00E10740"/>
    <w:rsid w:val="00E117E8"/>
    <w:rsid w:val="00E137CA"/>
    <w:rsid w:val="00E145E3"/>
    <w:rsid w:val="00E17B8F"/>
    <w:rsid w:val="00E257FD"/>
    <w:rsid w:val="00E25CEF"/>
    <w:rsid w:val="00E274D8"/>
    <w:rsid w:val="00E27A9B"/>
    <w:rsid w:val="00E27B1D"/>
    <w:rsid w:val="00E311DD"/>
    <w:rsid w:val="00E31F61"/>
    <w:rsid w:val="00E33A36"/>
    <w:rsid w:val="00E34C7F"/>
    <w:rsid w:val="00E3743B"/>
    <w:rsid w:val="00E37FFB"/>
    <w:rsid w:val="00E409A7"/>
    <w:rsid w:val="00E451ED"/>
    <w:rsid w:val="00E46953"/>
    <w:rsid w:val="00E50B09"/>
    <w:rsid w:val="00E520E0"/>
    <w:rsid w:val="00E532BB"/>
    <w:rsid w:val="00E533D2"/>
    <w:rsid w:val="00E55358"/>
    <w:rsid w:val="00E55896"/>
    <w:rsid w:val="00E56422"/>
    <w:rsid w:val="00E56F49"/>
    <w:rsid w:val="00E60027"/>
    <w:rsid w:val="00E611CE"/>
    <w:rsid w:val="00E61780"/>
    <w:rsid w:val="00E62BDA"/>
    <w:rsid w:val="00E62C52"/>
    <w:rsid w:val="00E63380"/>
    <w:rsid w:val="00E63A6B"/>
    <w:rsid w:val="00E649CC"/>
    <w:rsid w:val="00E64A09"/>
    <w:rsid w:val="00E653E1"/>
    <w:rsid w:val="00E67616"/>
    <w:rsid w:val="00E70440"/>
    <w:rsid w:val="00E719EB"/>
    <w:rsid w:val="00E71BFE"/>
    <w:rsid w:val="00E72552"/>
    <w:rsid w:val="00E73861"/>
    <w:rsid w:val="00E74753"/>
    <w:rsid w:val="00E80146"/>
    <w:rsid w:val="00E82AA3"/>
    <w:rsid w:val="00E840A5"/>
    <w:rsid w:val="00E86342"/>
    <w:rsid w:val="00E8701C"/>
    <w:rsid w:val="00E87981"/>
    <w:rsid w:val="00E9264D"/>
    <w:rsid w:val="00E94239"/>
    <w:rsid w:val="00E95CA9"/>
    <w:rsid w:val="00E95D2C"/>
    <w:rsid w:val="00E97418"/>
    <w:rsid w:val="00EA0D68"/>
    <w:rsid w:val="00EA2141"/>
    <w:rsid w:val="00EA285F"/>
    <w:rsid w:val="00EA2F89"/>
    <w:rsid w:val="00EA30E0"/>
    <w:rsid w:val="00EA507C"/>
    <w:rsid w:val="00EA6254"/>
    <w:rsid w:val="00EA720A"/>
    <w:rsid w:val="00EA750C"/>
    <w:rsid w:val="00EA777F"/>
    <w:rsid w:val="00EA7896"/>
    <w:rsid w:val="00EA78B6"/>
    <w:rsid w:val="00EA7E53"/>
    <w:rsid w:val="00EB0314"/>
    <w:rsid w:val="00EB218C"/>
    <w:rsid w:val="00EB3107"/>
    <w:rsid w:val="00EB446B"/>
    <w:rsid w:val="00EB44EE"/>
    <w:rsid w:val="00EB4BBD"/>
    <w:rsid w:val="00EB6D27"/>
    <w:rsid w:val="00EB7704"/>
    <w:rsid w:val="00EB7BAB"/>
    <w:rsid w:val="00EB7D70"/>
    <w:rsid w:val="00EC00C4"/>
    <w:rsid w:val="00EC2320"/>
    <w:rsid w:val="00EC4A60"/>
    <w:rsid w:val="00EC565B"/>
    <w:rsid w:val="00EC6529"/>
    <w:rsid w:val="00EC6FA2"/>
    <w:rsid w:val="00EC6FB4"/>
    <w:rsid w:val="00ED0434"/>
    <w:rsid w:val="00ED11AA"/>
    <w:rsid w:val="00ED11D0"/>
    <w:rsid w:val="00ED206E"/>
    <w:rsid w:val="00ED2415"/>
    <w:rsid w:val="00ED6AEC"/>
    <w:rsid w:val="00EE1755"/>
    <w:rsid w:val="00EE2458"/>
    <w:rsid w:val="00EE2745"/>
    <w:rsid w:val="00EE2D87"/>
    <w:rsid w:val="00EE3E76"/>
    <w:rsid w:val="00EE47CD"/>
    <w:rsid w:val="00EE4A13"/>
    <w:rsid w:val="00EE60FC"/>
    <w:rsid w:val="00EE726D"/>
    <w:rsid w:val="00EE7AA0"/>
    <w:rsid w:val="00EF0294"/>
    <w:rsid w:val="00EF030C"/>
    <w:rsid w:val="00EF1F3D"/>
    <w:rsid w:val="00EF263D"/>
    <w:rsid w:val="00EF294D"/>
    <w:rsid w:val="00EF4217"/>
    <w:rsid w:val="00EF5ACD"/>
    <w:rsid w:val="00EF5BB4"/>
    <w:rsid w:val="00EF6F1D"/>
    <w:rsid w:val="00EF7C4F"/>
    <w:rsid w:val="00EF7CA4"/>
    <w:rsid w:val="00F00032"/>
    <w:rsid w:val="00F02C8B"/>
    <w:rsid w:val="00F02D07"/>
    <w:rsid w:val="00F0476C"/>
    <w:rsid w:val="00F0528E"/>
    <w:rsid w:val="00F055FD"/>
    <w:rsid w:val="00F11E37"/>
    <w:rsid w:val="00F12624"/>
    <w:rsid w:val="00F12659"/>
    <w:rsid w:val="00F127D9"/>
    <w:rsid w:val="00F168F1"/>
    <w:rsid w:val="00F176F1"/>
    <w:rsid w:val="00F20209"/>
    <w:rsid w:val="00F225AC"/>
    <w:rsid w:val="00F247BD"/>
    <w:rsid w:val="00F24B44"/>
    <w:rsid w:val="00F2575B"/>
    <w:rsid w:val="00F272A3"/>
    <w:rsid w:val="00F31394"/>
    <w:rsid w:val="00F323B6"/>
    <w:rsid w:val="00F3397A"/>
    <w:rsid w:val="00F33C1D"/>
    <w:rsid w:val="00F34FE1"/>
    <w:rsid w:val="00F359FB"/>
    <w:rsid w:val="00F36997"/>
    <w:rsid w:val="00F36C4D"/>
    <w:rsid w:val="00F36D3B"/>
    <w:rsid w:val="00F36E86"/>
    <w:rsid w:val="00F3731D"/>
    <w:rsid w:val="00F37503"/>
    <w:rsid w:val="00F375C9"/>
    <w:rsid w:val="00F3772C"/>
    <w:rsid w:val="00F379F3"/>
    <w:rsid w:val="00F40648"/>
    <w:rsid w:val="00F41174"/>
    <w:rsid w:val="00F421E8"/>
    <w:rsid w:val="00F427FF"/>
    <w:rsid w:val="00F44F92"/>
    <w:rsid w:val="00F45F26"/>
    <w:rsid w:val="00F50B7D"/>
    <w:rsid w:val="00F5155F"/>
    <w:rsid w:val="00F520FD"/>
    <w:rsid w:val="00F52742"/>
    <w:rsid w:val="00F52D76"/>
    <w:rsid w:val="00F53BEA"/>
    <w:rsid w:val="00F53F61"/>
    <w:rsid w:val="00F55195"/>
    <w:rsid w:val="00F55ABF"/>
    <w:rsid w:val="00F55D59"/>
    <w:rsid w:val="00F60667"/>
    <w:rsid w:val="00F61CEF"/>
    <w:rsid w:val="00F6401D"/>
    <w:rsid w:val="00F640DA"/>
    <w:rsid w:val="00F650F1"/>
    <w:rsid w:val="00F66D33"/>
    <w:rsid w:val="00F671C3"/>
    <w:rsid w:val="00F679ED"/>
    <w:rsid w:val="00F70363"/>
    <w:rsid w:val="00F706AC"/>
    <w:rsid w:val="00F72BD8"/>
    <w:rsid w:val="00F72F49"/>
    <w:rsid w:val="00F75822"/>
    <w:rsid w:val="00F806DB"/>
    <w:rsid w:val="00F81114"/>
    <w:rsid w:val="00F8192E"/>
    <w:rsid w:val="00F82414"/>
    <w:rsid w:val="00F83EBE"/>
    <w:rsid w:val="00F8461F"/>
    <w:rsid w:val="00F849F7"/>
    <w:rsid w:val="00F86D6E"/>
    <w:rsid w:val="00F90380"/>
    <w:rsid w:val="00F90F59"/>
    <w:rsid w:val="00F924A0"/>
    <w:rsid w:val="00F9261F"/>
    <w:rsid w:val="00F929B7"/>
    <w:rsid w:val="00F93367"/>
    <w:rsid w:val="00F933EF"/>
    <w:rsid w:val="00F933F9"/>
    <w:rsid w:val="00F934F2"/>
    <w:rsid w:val="00F93B33"/>
    <w:rsid w:val="00F97511"/>
    <w:rsid w:val="00F97B75"/>
    <w:rsid w:val="00FA01A9"/>
    <w:rsid w:val="00FA0630"/>
    <w:rsid w:val="00FA1ED0"/>
    <w:rsid w:val="00FA207B"/>
    <w:rsid w:val="00FA20DE"/>
    <w:rsid w:val="00FA5720"/>
    <w:rsid w:val="00FA7A20"/>
    <w:rsid w:val="00FA7F10"/>
    <w:rsid w:val="00FB3118"/>
    <w:rsid w:val="00FB31D3"/>
    <w:rsid w:val="00FB3AD3"/>
    <w:rsid w:val="00FB4477"/>
    <w:rsid w:val="00FB4B47"/>
    <w:rsid w:val="00FB5A5D"/>
    <w:rsid w:val="00FB5C94"/>
    <w:rsid w:val="00FB5E7C"/>
    <w:rsid w:val="00FB5EAF"/>
    <w:rsid w:val="00FB5FC2"/>
    <w:rsid w:val="00FB65CC"/>
    <w:rsid w:val="00FB79A7"/>
    <w:rsid w:val="00FC0168"/>
    <w:rsid w:val="00FC041D"/>
    <w:rsid w:val="00FC0BE7"/>
    <w:rsid w:val="00FC16B2"/>
    <w:rsid w:val="00FC27B1"/>
    <w:rsid w:val="00FC28FC"/>
    <w:rsid w:val="00FC3792"/>
    <w:rsid w:val="00FC4705"/>
    <w:rsid w:val="00FC497A"/>
    <w:rsid w:val="00FC6B10"/>
    <w:rsid w:val="00FC7513"/>
    <w:rsid w:val="00FC7C30"/>
    <w:rsid w:val="00FC7D59"/>
    <w:rsid w:val="00FD0129"/>
    <w:rsid w:val="00FD1987"/>
    <w:rsid w:val="00FD2D79"/>
    <w:rsid w:val="00FD41CA"/>
    <w:rsid w:val="00FD42E7"/>
    <w:rsid w:val="00FD5C81"/>
    <w:rsid w:val="00FE06DC"/>
    <w:rsid w:val="00FE1067"/>
    <w:rsid w:val="00FE2A5C"/>
    <w:rsid w:val="00FE4432"/>
    <w:rsid w:val="00FE62A4"/>
    <w:rsid w:val="00FF0C0A"/>
    <w:rsid w:val="00FF0D19"/>
    <w:rsid w:val="00FF10D7"/>
    <w:rsid w:val="00FF2D7A"/>
    <w:rsid w:val="00FF6A40"/>
    <w:rsid w:val="00FF6DF7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CBEC"/>
  <w15:chartTrackingRefBased/>
  <w15:docId w15:val="{E541B0AD-E72B-4B1A-8BD2-EAD11BD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B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79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0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B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0B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72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C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670E1"/>
  </w:style>
  <w:style w:type="character" w:styleId="a7">
    <w:name w:val="annotation reference"/>
    <w:basedOn w:val="a0"/>
    <w:uiPriority w:val="99"/>
    <w:semiHidden/>
    <w:unhideWhenUsed/>
    <w:rsid w:val="0061418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1418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1418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1418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1418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1418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4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1.bin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emf"/><Relationship Id="rId19" Type="http://schemas.openxmlformats.org/officeDocument/2006/relationships/image" Target="media/image10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Paper!$G$2</c:f>
              <c:strCache>
                <c:ptCount val="1"/>
                <c:pt idx="0">
                  <c:v>TITAN 加速比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Paper!$A$3:$A$6</c:f>
              <c:strCache>
                <c:ptCount val="4"/>
                <c:pt idx="0">
                  <c:v>AW</c:v>
                </c:pt>
                <c:pt idx="1">
                  <c:v>ZS</c:v>
                </c:pt>
                <c:pt idx="2">
                  <c:v>GH</c:v>
                </c:pt>
                <c:pt idx="3">
                  <c:v>PS</c:v>
                </c:pt>
              </c:strCache>
            </c:strRef>
          </c:cat>
          <c:val>
            <c:numRef>
              <c:f>Paper!$G$3:$G$6</c:f>
              <c:numCache>
                <c:formatCode>General</c:formatCode>
                <c:ptCount val="4"/>
                <c:pt idx="0">
                  <c:v>20.943850626547178</c:v>
                </c:pt>
                <c:pt idx="1">
                  <c:v>99.427249494474083</c:v>
                </c:pt>
                <c:pt idx="2">
                  <c:v>93.437882514714431</c:v>
                </c:pt>
                <c:pt idx="3">
                  <c:v>88.32379385456737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0081984"/>
        <c:axId val="500083944"/>
      </c:barChart>
      <c:catAx>
        <c:axId val="50008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0083944"/>
        <c:crosses val="autoZero"/>
        <c:auto val="1"/>
        <c:lblAlgn val="ctr"/>
        <c:lblOffset val="100"/>
        <c:noMultiLvlLbl val="0"/>
      </c:catAx>
      <c:valAx>
        <c:axId val="50008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Speedup</a:t>
                </a:r>
                <a:endParaRPr lang="zh-CN" altLang="en-US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0081984"/>
        <c:crosses val="autoZero"/>
        <c:crossBetween val="between"/>
        <c:majorUnit val="20"/>
      </c:valAx>
      <c:spPr>
        <a:noFill/>
        <a:ln>
          <a:solidFill>
            <a:sysClr val="windowText" lastClr="000000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CFA1-0A01-4B70-A946-92918CCB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5</Pages>
  <Words>1243</Words>
  <Characters>7086</Characters>
  <Application>Microsoft Office Word</Application>
  <DocSecurity>0</DocSecurity>
  <Lines>59</Lines>
  <Paragraphs>16</Paragraphs>
  <ScaleCrop>false</ScaleCrop>
  <Company>Microsoft</Company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Microsoft 帐户</cp:lastModifiedBy>
  <cp:revision>1962</cp:revision>
  <dcterms:created xsi:type="dcterms:W3CDTF">2015-09-11T02:21:00Z</dcterms:created>
  <dcterms:modified xsi:type="dcterms:W3CDTF">2015-12-03T04:14:00Z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